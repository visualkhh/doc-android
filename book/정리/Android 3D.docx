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0E" w:rsidRDefault="00590E0E" w:rsidP="00590E0E">
      <w:pPr>
        <w:widowControl/>
        <w:wordWrap/>
        <w:autoSpaceDE/>
        <w:autoSpaceDN/>
        <w:spacing w:line="360" w:lineRule="atLeast"/>
        <w:ind w:left="1120" w:hanging="520"/>
        <w:jc w:val="left"/>
        <w:outlineLvl w:val="2"/>
        <w:rPr>
          <w:rFonts w:ascii="돋움" w:eastAsia="돋움" w:hAnsi="돋움" w:cs="굴림" w:hint="eastAsia"/>
          <w:b/>
          <w:bCs/>
          <w:color w:val="181818"/>
          <w:kern w:val="0"/>
          <w:sz w:val="26"/>
          <w:szCs w:val="26"/>
        </w:rPr>
      </w:pPr>
      <w:r w:rsidRPr="00590E0E">
        <w:rPr>
          <w:rFonts w:ascii="돋움" w:eastAsia="돋움" w:hAnsi="돋움" w:cs="굴림" w:hint="eastAsia"/>
          <w:b/>
          <w:bCs/>
          <w:color w:val="181818"/>
          <w:kern w:val="0"/>
          <w:sz w:val="26"/>
          <w:szCs w:val="26"/>
        </w:rPr>
        <w:t>'Android 3D'에 해당되는 글 1건</w:t>
      </w:r>
    </w:p>
    <w:p w:rsidR="00590E0E" w:rsidRPr="00590E0E" w:rsidRDefault="00590E0E" w:rsidP="00590E0E">
      <w:pPr>
        <w:widowControl/>
        <w:wordWrap/>
        <w:autoSpaceDE/>
        <w:autoSpaceDN/>
        <w:spacing w:line="360" w:lineRule="atLeast"/>
        <w:ind w:left="1120" w:hanging="520"/>
        <w:jc w:val="left"/>
        <w:outlineLvl w:val="2"/>
        <w:rPr>
          <w:rFonts w:ascii="돋움" w:eastAsia="돋움" w:hAnsi="돋움" w:cs="굴림"/>
          <w:b/>
          <w:bCs/>
          <w:color w:val="181818"/>
          <w:kern w:val="0"/>
          <w:sz w:val="26"/>
          <w:szCs w:val="26"/>
        </w:rPr>
      </w:pPr>
      <w:hyperlink r:id="rId5" w:history="1">
        <w:r>
          <w:rPr>
            <w:rStyle w:val="a3"/>
          </w:rPr>
          <w:t>http://aproject.tistory.com/tag/Android%203D</w:t>
        </w:r>
      </w:hyperlink>
    </w:p>
    <w:p w:rsidR="00590E0E" w:rsidRPr="00590E0E" w:rsidRDefault="00590E0E" w:rsidP="00590E0E">
      <w:pPr>
        <w:widowControl/>
        <w:numPr>
          <w:ilvl w:val="0"/>
          <w:numId w:val="1"/>
        </w:numPr>
        <w:pBdr>
          <w:top w:val="single" w:sz="6" w:space="0" w:color="9E9375"/>
        </w:pBdr>
        <w:wordWrap/>
        <w:autoSpaceDE/>
        <w:autoSpaceDN/>
        <w:spacing w:line="312" w:lineRule="atLeast"/>
        <w:ind w:left="0"/>
        <w:jc w:val="left"/>
        <w:rPr>
          <w:rFonts w:ascii="돋움" w:eastAsia="돋움" w:hAnsi="돋움" w:cs="굴림" w:hint="eastAsia"/>
          <w:color w:val="4C493F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4C493F"/>
          <w:kern w:val="0"/>
          <w:sz w:val="15"/>
        </w:rPr>
        <w:t>2009/08/07</w:t>
      </w:r>
      <w:r w:rsidRPr="00590E0E">
        <w:rPr>
          <w:rFonts w:ascii="돋움" w:eastAsia="돋움" w:hAnsi="돋움" w:cs="굴림" w:hint="eastAsia"/>
          <w:color w:val="4C493F"/>
          <w:kern w:val="0"/>
          <w:sz w:val="24"/>
          <w:szCs w:val="24"/>
        </w:rPr>
        <w:t> </w:t>
      </w:r>
      <w:hyperlink r:id="rId6" w:history="1">
        <w:r w:rsidRPr="00590E0E">
          <w:rPr>
            <w:rFonts w:ascii="돋움" w:eastAsia="돋움" w:hAnsi="돋움" w:cs="굴림" w:hint="eastAsia"/>
            <w:color w:val="4C493F"/>
            <w:kern w:val="0"/>
            <w:sz w:val="24"/>
            <w:szCs w:val="24"/>
          </w:rPr>
          <w:t>[안드로이드 3D 강좌 01] 3D 초기화</w:t>
        </w:r>
      </w:hyperlink>
      <w:r w:rsidRPr="00590E0E">
        <w:rPr>
          <w:rFonts w:ascii="돋움" w:eastAsia="돋움" w:hAnsi="돋움" w:cs="굴림" w:hint="eastAsia"/>
          <w:color w:val="4C493F"/>
          <w:kern w:val="0"/>
          <w:sz w:val="24"/>
          <w:szCs w:val="24"/>
        </w:rPr>
        <w:t> </w:t>
      </w:r>
      <w:r w:rsidRPr="00590E0E">
        <w:rPr>
          <w:rFonts w:ascii="Tahoma" w:eastAsia="돋움" w:hAnsi="Tahoma" w:cs="Tahoma"/>
          <w:color w:val="4C493F"/>
          <w:kern w:val="0"/>
          <w:sz w:val="14"/>
        </w:rPr>
        <w:t>(1)</w:t>
      </w:r>
    </w:p>
    <w:p w:rsidR="00590E0E" w:rsidRPr="00590E0E" w:rsidRDefault="00590E0E" w:rsidP="00590E0E">
      <w:pPr>
        <w:widowControl/>
        <w:wordWrap/>
        <w:autoSpaceDE/>
        <w:autoSpaceDN/>
        <w:spacing w:line="360" w:lineRule="atLeast"/>
        <w:jc w:val="left"/>
        <w:outlineLvl w:val="1"/>
        <w:rPr>
          <w:rFonts w:ascii="돋움" w:eastAsia="돋움" w:hAnsi="돋움" w:cs="굴림" w:hint="eastAsia"/>
          <w:b/>
          <w:bCs/>
          <w:color w:val="181818"/>
          <w:kern w:val="0"/>
          <w:sz w:val="26"/>
          <w:szCs w:val="26"/>
        </w:rPr>
      </w:pPr>
      <w:hyperlink r:id="rId7" w:history="1">
        <w:r w:rsidRPr="00590E0E">
          <w:rPr>
            <w:rFonts w:ascii="돋움" w:eastAsia="돋움" w:hAnsi="돋움" w:cs="굴림" w:hint="eastAsia"/>
            <w:b/>
            <w:bCs/>
            <w:color w:val="181818"/>
            <w:kern w:val="0"/>
            <w:sz w:val="26"/>
          </w:rPr>
          <w:t>[안드로이드 3D 강좌 01] 3D 초기화</w:t>
        </w:r>
      </w:hyperlink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</w:t>
      </w:r>
      <w:r w:rsidRPr="00590E0E">
        <w:rPr>
          <w:rFonts w:ascii="돋움" w:eastAsia="돋움" w:hAnsi="돋움" w:cs="굴림" w:hint="eastAsia"/>
          <w:color w:val="9E9375"/>
          <w:kern w:val="0"/>
          <w:sz w:val="24"/>
          <w:szCs w:val="24"/>
        </w:rPr>
        <w:t>|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</w:t>
      </w:r>
      <w:hyperlink r:id="rId8" w:history="1">
        <w:r w:rsidRPr="00590E0E">
          <w:rPr>
            <w:rFonts w:ascii="돋움" w:eastAsia="돋움" w:hAnsi="돋움" w:cs="굴림" w:hint="eastAsia"/>
            <w:color w:val="4C493F"/>
            <w:kern w:val="0"/>
            <w:sz w:val="15"/>
          </w:rPr>
          <w:t>Tutorials</w:t>
        </w:r>
      </w:hyperlink>
      <w:r w:rsidRPr="00590E0E">
        <w:rPr>
          <w:rFonts w:ascii="돋움" w:eastAsia="돋움" w:hAnsi="돋움" w:cs="굴림" w:hint="eastAsia"/>
          <w:color w:val="4C493F"/>
          <w:kern w:val="0"/>
          <w:sz w:val="15"/>
        </w:rPr>
        <w:t> </w:t>
      </w:r>
      <w:r w:rsidRPr="00590E0E">
        <w:rPr>
          <w:rFonts w:ascii="Tahoma" w:eastAsia="돋움" w:hAnsi="Tahoma" w:cs="Tahoma"/>
          <w:color w:val="4C493F"/>
          <w:kern w:val="0"/>
          <w:sz w:val="15"/>
        </w:rPr>
        <w:t>2009/08/07 10:30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right"/>
        <w:rPr>
          <w:rFonts w:ascii="돋움" w:eastAsia="돋움" w:hAnsi="돋움" w:cs="굴림" w:hint="eastAsia"/>
          <w:color w:val="696558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696558"/>
          <w:kern w:val="0"/>
          <w:sz w:val="24"/>
          <w:szCs w:val="24"/>
        </w:rPr>
        <w:t>Posted by fanta1102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우선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안드로이드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기본적으로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안드로이드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프로젝트를 생성할 수 있다는 전제하에 진행한다.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이 글은 anddev.org의 Android 2D/3D Graphics - OpenGL Tutorials을 바탕으로 한다.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(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튜토리얼을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작성하고 소스를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오픈한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plusminus님에게 감사하며</w:t>
      </w:r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...</w:t>
      </w:r>
      <w:proofErr w:type="gram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^----^)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그리고 강좌의 목적은 독학하기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위한것이므로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내용이 절대적이지 않다는 걸 명심하자</w:t>
      </w:r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!?</w:t>
      </w:r>
      <w:proofErr w:type="gramEnd"/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처음으로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해볼것은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바로 3D를 초기화해서 빈 화면을 그려보는 것이다.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일단 소스를 보도록 하자.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돋움" w:hAnsi="Consolas" w:cs="굴림" w:hint="eastAsia"/>
          <w:color w:val="151415"/>
          <w:kern w:val="0"/>
          <w:sz w:val="2"/>
          <w:szCs w:val="2"/>
        </w:rPr>
      </w:pPr>
      <w:hyperlink r:id="rId9" w:anchor="viewSource" w:tooltip="view source" w:history="1">
        <w:proofErr w:type="gramStart"/>
        <w:r w:rsidRPr="00590E0E">
          <w:rPr>
            <w:rFonts w:ascii="Consolas" w:eastAsia="돋움" w:hAnsi="Consolas" w:cs="굴림"/>
            <w:color w:val="A0A0A0"/>
            <w:kern w:val="0"/>
            <w:sz w:val="14"/>
          </w:rPr>
          <w:t>view</w:t>
        </w:r>
        <w:proofErr w:type="gramEnd"/>
        <w:r w:rsidRPr="00590E0E">
          <w:rPr>
            <w:rFonts w:ascii="Consolas" w:eastAsia="돋움" w:hAnsi="Consolas" w:cs="굴림"/>
            <w:color w:val="A0A0A0"/>
            <w:kern w:val="0"/>
            <w:sz w:val="14"/>
          </w:rPr>
          <w:t xml:space="preserve"> source</w:t>
        </w:r>
      </w:hyperlink>
    </w:p>
    <w:p w:rsidR="00590E0E" w:rsidRPr="00590E0E" w:rsidRDefault="00590E0E" w:rsidP="00590E0E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2"/>
          <w:szCs w:val="2"/>
        </w:rPr>
      </w:pPr>
      <w:hyperlink r:id="rId10" w:anchor="printSource" w:tooltip="print" w:history="1">
        <w:proofErr w:type="gramStart"/>
        <w:r w:rsidRPr="00590E0E">
          <w:rPr>
            <w:rFonts w:ascii="Consolas" w:eastAsia="돋움" w:hAnsi="Consolas" w:cs="굴림"/>
            <w:color w:val="A0A0A0"/>
            <w:kern w:val="0"/>
            <w:sz w:val="14"/>
          </w:rPr>
          <w:t>print</w:t>
        </w:r>
        <w:proofErr w:type="gramEnd"/>
      </w:hyperlink>
      <w:hyperlink r:id="rId11" w:anchor="about" w:tooltip="?" w:history="1">
        <w:r w:rsidRPr="00590E0E">
          <w:rPr>
            <w:rFonts w:ascii="Consolas" w:eastAsia="돋움" w:hAnsi="Consolas" w:cs="굴림"/>
            <w:color w:val="A0A0A0"/>
            <w:kern w:val="0"/>
            <w:sz w:val="14"/>
          </w:rPr>
          <w:t>?</w:t>
        </w:r>
      </w:hyperlink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01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package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com.android3d.tutorial01;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02.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03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javax.microedition.khronos.egl.EGLConfig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04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javax.microedition.khronos.opengles.GL10;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05.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06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android.app.Activity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07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android.opengl.GLSurfaceView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08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android.os.Bundle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09.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10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class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Android3DTutorial01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extends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Activity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11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private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mGLSurfaceView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12.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13.</w:t>
      </w:r>
      <w:r w:rsidRPr="00590E0E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14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onCreate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(Bundle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savedInstanceState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15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super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.onCreate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(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savedInstanceState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16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mGLSurfaceView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 =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(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this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17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mGLSurfaceView.setRenderer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(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new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GLRenderer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());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18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setContentView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(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mGLSurfaceView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19.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20.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21.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22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class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GLRenderer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implements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GLSurfaceView.Renderer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23.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24.</w:t>
      </w:r>
      <w:r w:rsidRPr="00590E0E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25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onDrawFrame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(GL10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gl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26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gl.glClear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(GL10.GL_COLOR_BUFFER_BIT | GL10.GL_DEPTH_BUFFER_BIT);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27.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28.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29.</w:t>
      </w:r>
      <w:r w:rsidRPr="00590E0E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30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onSurfaceChanged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(GL10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gl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, </w:t>
      </w:r>
      <w:proofErr w:type="spellStart"/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int</w:t>
      </w:r>
      <w:proofErr w:type="spell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width, </w:t>
      </w:r>
      <w:proofErr w:type="spellStart"/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int</w:t>
      </w:r>
      <w:proofErr w:type="spell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height)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31.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32.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33.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34.</w:t>
      </w:r>
      <w:r w:rsidRPr="00590E0E">
        <w:rPr>
          <w:rFonts w:ascii="Consolas" w:eastAsia="굴림체" w:hAnsi="Consolas" w:cs="굴림체"/>
          <w:color w:val="808080"/>
          <w:kern w:val="0"/>
          <w:sz w:val="18"/>
        </w:rPr>
        <w:t>@Override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35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  <w:sz w:val="18"/>
        </w:rPr>
        <w:t>void</w:t>
      </w:r>
      <w:r w:rsidRPr="00590E0E">
        <w:rPr>
          <w:rFonts w:ascii="Consolas" w:eastAsia="돋움" w:hAnsi="Consolas" w:cs="굴림"/>
          <w:color w:val="000000"/>
          <w:kern w:val="0"/>
          <w:sz w:val="18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onSurfaceCreated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(GL10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gl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,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EGLConfig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 xml:space="preserve">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  <w:sz w:val="18"/>
        </w:rPr>
        <w:t>config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36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gl.glClearColor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(</w:t>
      </w:r>
      <w:r w:rsidRPr="00590E0E">
        <w:rPr>
          <w:rFonts w:ascii="Consolas" w:eastAsia="굴림체" w:hAnsi="Consolas" w:cs="굴림체"/>
          <w:color w:val="009900"/>
          <w:kern w:val="0"/>
          <w:sz w:val="18"/>
        </w:rPr>
        <w:t>0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  <w:sz w:val="18"/>
        </w:rPr>
        <w:t>0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  <w:sz w:val="18"/>
        </w:rPr>
        <w:t>1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  <w:sz w:val="18"/>
        </w:rPr>
        <w:t>1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lastRenderedPageBreak/>
        <w:t>37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  <w:sz w:val="18"/>
        </w:rPr>
        <w:t>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gl.glHint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  <w:sz w:val="18"/>
        </w:rPr>
        <w:t>(GL10.GL_PERSPECTIVE_CORRECTION_HINT, GL10.GL_FASTEST);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38.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18"/>
          <w:szCs w:val="18"/>
        </w:rPr>
      </w:pPr>
      <w:r w:rsidRPr="00590E0E">
        <w:rPr>
          <w:rFonts w:ascii="Consolas" w:eastAsia="굴림체" w:hAnsi="Consolas" w:cs="굴림체"/>
          <w:color w:val="5C5C5C"/>
          <w:kern w:val="0"/>
          <w:sz w:val="18"/>
        </w:rPr>
        <w:t>39.</w:t>
      </w:r>
      <w:r w:rsidRPr="00590E0E">
        <w:rPr>
          <w:rFonts w:ascii="Consolas" w:eastAsia="굴림체" w:hAnsi="Consolas" w:cs="굴림체"/>
          <w:color w:val="000000"/>
          <w:kern w:val="0"/>
          <w:sz w:val="18"/>
        </w:rPr>
        <w:t>}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안드로이드에서는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3D 그래픽을 그리기 위해서 OpenGL API를 사용한다.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엄밀히 말하자면 그냥 OpenGL API가 아닌 OpenGL ES API를 사용하는데 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이것은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임베디드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기기에 좀 더 특화된 OpenGL API이라고 생각하면 된다.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J2ME에의 OpenGL ES API와 유사하지만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살짝쿵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다른 부분이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있을수도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있다(?)라고 가이드를 주고 있다.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자! 그럼 3D 그래픽을 위해서 준비해야 할 것들은 무엇인가</w:t>
      </w:r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?!</w:t>
      </w:r>
      <w:proofErr w:type="gramEnd"/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1. View 클래스를 정의하자!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2.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OpenGLContext를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얻자!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3. Draw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메소드에서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GL 객체를 이용하여 정성을 다하여 그려보자.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먼저 View 클래스를 만드는 것에 대해 알아보자.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3D 그래픽이 필요한 목적이야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여러가지가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될 수 있지만 여기서는 게임과 같이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쉬지 않고 부지런히(?) 3D 화면을 그려줄 어플리케이션을 만든다는 전제를 깔아버리겠다.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게임에서 플레이어가 딴짓하며 캐릭터를 방치하든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조낸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몬스터를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쳐 때리고 있든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우리의 어플리케이션은 쉬지 않고 화면을 그려줄 것이다.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이러기 위해서 묵묵히 화면만 그려줄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쓰레드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하나가 필요하다.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이렇게 과묵히 자기 일을 수행할 서브 클래스들을 친절하게도 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안드로이드는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이미 제공하고 있다.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나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가 바로 그런 클래스들이다.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이름을 봐도 딱 느낌이 오듯이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는 View의 자식이고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는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의 자식이다.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View와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는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android.view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라는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패키지안에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같이 살고 있는 반면에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는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android.opengl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라는 다른 패키지에 살림 차려 살고 있다.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대를 이어감에 따라 진화한다는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다윈옹의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진화론을 뒷받침이라도 하듯이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는 부모보다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상콤하게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깔끔한 모습으로 구현될 수 있다.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잡설이 길었다</w:t>
      </w:r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...</w:t>
      </w:r>
      <w:proofErr w:type="gram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여차저차해서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결국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GLSurfaceView를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쓸것이다는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얘기다.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방법은 코드에서 보듯이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뷰를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설정할 때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GLSurfaceView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객체를 넣어주면 된다.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물론 이 상태에서도 어플리케이션은 문제 없이 돌아 간다.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하</w:t>
      </w:r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!지</w:t>
      </w:r>
      <w:proofErr w:type="gram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!만! 어디서 그려??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GLSurfaceView를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앙꼬빠진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호빵맨으로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만들지 않으려면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Renderer 객체를 만들어 설정해줘야 한다.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lastRenderedPageBreak/>
        <w:t xml:space="preserve">이 객체를 구현하기 위해서 </w:t>
      </w:r>
      <w:proofErr w:type="spellStart"/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GLSurfaceView.Renderer</w:t>
      </w:r>
      <w:proofErr w:type="spellEnd"/>
      <w:proofErr w:type="gram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인터페이스를 구현하도록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하면되는데</w:t>
      </w:r>
      <w:proofErr w:type="spellEnd"/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구색을 갖추려면 코드에서 보이는 세 가지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메소드가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반드시 정의되어야 한다.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실행화면은 다음과 같다.</w:t>
      </w: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6"/>
      </w:tblGrid>
      <w:tr w:rsidR="00590E0E" w:rsidRPr="00590E0E" w:rsidTr="00590E0E">
        <w:tc>
          <w:tcPr>
            <w:tcW w:w="0" w:type="auto"/>
            <w:vAlign w:val="center"/>
            <w:hideMark/>
          </w:tcPr>
          <w:p w:rsidR="00590E0E" w:rsidRPr="00590E0E" w:rsidRDefault="00590E0E" w:rsidP="00590E0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849870" cy="6357620"/>
                  <wp:effectExtent l="19050" t="0" r="0" b="0"/>
                  <wp:docPr id="1" name="그림 1" descr="http://cfile25.uf.tistory.com/image/143D6D124A7B836398C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file25.uf.tistory.com/image/143D6D124A7B836398C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9870" cy="635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Pr="00590E0E" w:rsidRDefault="00590E0E" w:rsidP="00590E0E">
      <w:pPr>
        <w:widowControl/>
        <w:wordWrap/>
        <w:autoSpaceDE/>
        <w:autoSpaceDN/>
        <w:spacing w:line="312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</w:p>
    <w:p w:rsidR="00590E0E" w:rsidRDefault="00590E0E">
      <w:pPr>
        <w:widowControl/>
        <w:wordWrap/>
        <w:autoSpaceDE/>
        <w:autoSpaceDN/>
        <w:jc w:val="left"/>
      </w:pPr>
      <w:r>
        <w:br w:type="page"/>
      </w:r>
    </w:p>
    <w:p w:rsidR="00590E0E" w:rsidRPr="00590E0E" w:rsidRDefault="00590E0E" w:rsidP="00590E0E">
      <w:pPr>
        <w:widowControl/>
        <w:wordWrap/>
        <w:autoSpaceDE/>
        <w:autoSpaceDN/>
        <w:spacing w:line="360" w:lineRule="atLeast"/>
        <w:jc w:val="left"/>
        <w:outlineLvl w:val="1"/>
        <w:rPr>
          <w:rFonts w:ascii="돋움" w:eastAsia="돋움" w:hAnsi="돋움" w:cs="굴림"/>
          <w:b/>
          <w:bCs/>
          <w:color w:val="181818"/>
          <w:kern w:val="0"/>
          <w:sz w:val="26"/>
          <w:szCs w:val="26"/>
        </w:rPr>
      </w:pPr>
      <w:hyperlink r:id="rId13" w:history="1">
        <w:r w:rsidRPr="00590E0E">
          <w:rPr>
            <w:rFonts w:ascii="돋움" w:eastAsia="돋움" w:hAnsi="돋움" w:cs="굴림" w:hint="eastAsia"/>
            <w:b/>
            <w:bCs/>
            <w:color w:val="181818"/>
            <w:kern w:val="0"/>
            <w:sz w:val="26"/>
            <w:u w:val="single"/>
          </w:rPr>
          <w:t>[안드로이드 3D 강좌 02] 삼각형 그리기</w:t>
        </w:r>
      </w:hyperlink>
    </w:p>
    <w:p w:rsidR="00590E0E" w:rsidRPr="00590E0E" w:rsidRDefault="00590E0E" w:rsidP="00590E0E">
      <w:pPr>
        <w:widowControl/>
        <w:wordWrap/>
        <w:autoSpaceDE/>
        <w:autoSpaceDN/>
        <w:spacing w:line="240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</w:t>
      </w:r>
      <w:r w:rsidRPr="00590E0E">
        <w:rPr>
          <w:rFonts w:ascii="돋움" w:eastAsia="돋움" w:hAnsi="돋움" w:cs="굴림" w:hint="eastAsia"/>
          <w:color w:val="9E9375"/>
          <w:kern w:val="0"/>
          <w:sz w:val="24"/>
          <w:szCs w:val="24"/>
        </w:rPr>
        <w:t>|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</w:t>
      </w:r>
      <w:hyperlink r:id="rId14" w:history="1">
        <w:r w:rsidRPr="00590E0E">
          <w:rPr>
            <w:rFonts w:ascii="돋움" w:eastAsia="돋움" w:hAnsi="돋움" w:cs="굴림" w:hint="eastAsia"/>
            <w:color w:val="4C493F"/>
            <w:kern w:val="0"/>
            <w:sz w:val="17"/>
            <w:u w:val="single"/>
          </w:rPr>
          <w:t>Tutorials</w:t>
        </w:r>
      </w:hyperlink>
      <w:r w:rsidRPr="00590E0E">
        <w:rPr>
          <w:rFonts w:ascii="돋움" w:eastAsia="돋움" w:hAnsi="돋움" w:cs="굴림" w:hint="eastAsia"/>
          <w:color w:val="4C493F"/>
          <w:kern w:val="0"/>
          <w:sz w:val="17"/>
        </w:rPr>
        <w:t> </w:t>
      </w:r>
      <w:r w:rsidRPr="00590E0E">
        <w:rPr>
          <w:rFonts w:ascii="Tahoma" w:eastAsia="돋움" w:hAnsi="Tahoma" w:cs="Tahoma"/>
          <w:color w:val="4C493F"/>
          <w:kern w:val="0"/>
          <w:sz w:val="17"/>
        </w:rPr>
        <w:t>2009/08/10 09:41</w:t>
      </w:r>
    </w:p>
    <w:p w:rsidR="00590E0E" w:rsidRPr="00590E0E" w:rsidRDefault="00590E0E" w:rsidP="00590E0E">
      <w:pPr>
        <w:widowControl/>
        <w:wordWrap/>
        <w:autoSpaceDE/>
        <w:autoSpaceDN/>
        <w:spacing w:line="240" w:lineRule="atLeast"/>
        <w:jc w:val="right"/>
        <w:rPr>
          <w:rFonts w:ascii="돋움" w:eastAsia="돋움" w:hAnsi="돋움" w:cs="굴림" w:hint="eastAsia"/>
          <w:color w:val="696558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696558"/>
          <w:kern w:val="0"/>
          <w:sz w:val="24"/>
          <w:szCs w:val="24"/>
        </w:rPr>
        <w:t>Posted by fanta1102</w:t>
      </w:r>
    </w:p>
    <w:p w:rsidR="00590E0E" w:rsidRPr="00590E0E" w:rsidRDefault="00590E0E" w:rsidP="00590E0E">
      <w:pPr>
        <w:widowControl/>
        <w:wordWrap/>
        <w:autoSpaceDE/>
        <w:autoSpaceDN/>
        <w:spacing w:before="100" w:beforeAutospacing="1" w:after="100" w:afterAutospacing="1" w:line="345" w:lineRule="atLeast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저번주에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두번째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강좌를 쓰려고 했으나 직교투영의 좌표가 제대로 먹히지 않아서 손 놓아버렸었다.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 xml:space="preserve">에어컨이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고장나서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정신줄을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놓쳐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버릴것만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같았던 집에서의 주말을 보내고 나서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 xml:space="preserve">냉장고에 들어온 듯한 느낌마저 드는 사무실에 앉으니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상콤하게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문제를 찾아버려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다시 강좌를 시작한다. ^0^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우선 간단하게 삼각형 하나 그려보자. 소스는 다음과 같다.</w:t>
      </w:r>
    </w:p>
    <w:p w:rsidR="00590E0E" w:rsidRPr="00590E0E" w:rsidRDefault="00590E0E" w:rsidP="00590E0E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돋움" w:hAnsi="Consolas" w:cs="굴림" w:hint="eastAsia"/>
          <w:color w:val="151415"/>
          <w:kern w:val="0"/>
          <w:sz w:val="2"/>
          <w:szCs w:val="2"/>
        </w:rPr>
      </w:pPr>
      <w:hyperlink r:id="rId15" w:anchor="viewSource" w:tooltip="view source" w:history="1">
        <w:proofErr w:type="gramStart"/>
        <w:r w:rsidRPr="00590E0E">
          <w:rPr>
            <w:rFonts w:ascii="Consolas" w:eastAsia="돋움" w:hAnsi="Consolas" w:cs="굴림"/>
            <w:color w:val="A0A0A0"/>
            <w:kern w:val="0"/>
            <w:sz w:val="15"/>
            <w:u w:val="single"/>
          </w:rPr>
          <w:t>view</w:t>
        </w:r>
        <w:proofErr w:type="gramEnd"/>
        <w:r w:rsidRPr="00590E0E">
          <w:rPr>
            <w:rFonts w:ascii="Consolas" w:eastAsia="돋움" w:hAnsi="Consolas" w:cs="굴림"/>
            <w:color w:val="A0A0A0"/>
            <w:kern w:val="0"/>
            <w:sz w:val="15"/>
            <w:u w:val="single"/>
          </w:rPr>
          <w:t xml:space="preserve"> source</w:t>
        </w:r>
      </w:hyperlink>
    </w:p>
    <w:p w:rsidR="00590E0E" w:rsidRPr="00590E0E" w:rsidRDefault="00590E0E" w:rsidP="00590E0E">
      <w:pPr>
        <w:widowControl/>
        <w:shd w:val="clear" w:color="auto" w:fill="F8F8F8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 w:val="2"/>
          <w:szCs w:val="2"/>
        </w:rPr>
      </w:pPr>
      <w:hyperlink r:id="rId16" w:anchor="printSource" w:tooltip="print" w:history="1">
        <w:proofErr w:type="gramStart"/>
        <w:r w:rsidRPr="00590E0E">
          <w:rPr>
            <w:rFonts w:ascii="Consolas" w:eastAsia="돋움" w:hAnsi="Consolas" w:cs="굴림"/>
            <w:color w:val="A0A0A0"/>
            <w:kern w:val="0"/>
            <w:sz w:val="15"/>
            <w:u w:val="single"/>
          </w:rPr>
          <w:t>print</w:t>
        </w:r>
        <w:proofErr w:type="gramEnd"/>
      </w:hyperlink>
      <w:hyperlink r:id="rId17" w:anchor="about" w:tooltip="?" w:history="1">
        <w:r w:rsidRPr="00590E0E">
          <w:rPr>
            <w:rFonts w:ascii="Consolas" w:eastAsia="돋움" w:hAnsi="Consolas" w:cs="굴림"/>
            <w:color w:val="A0A0A0"/>
            <w:kern w:val="0"/>
            <w:sz w:val="15"/>
            <w:u w:val="single"/>
          </w:rPr>
          <w:t>?</w:t>
        </w:r>
      </w:hyperlink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01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package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color w:val="000000"/>
          <w:kern w:val="0"/>
        </w:rPr>
        <w:t>com.android3d.tutorial02;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02.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03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java.nio.ByteBuffer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04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java.nio.ByteOrder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05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java.nio.FloatBuffer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06.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07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javax.microedition.khronos.egl.EGLConfig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08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color w:val="000000"/>
          <w:kern w:val="0"/>
        </w:rPr>
        <w:t>javax.microedition.khronos.opengles.GL10;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09.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10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android.app.Activity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11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android.opengl.GLSurfaceView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12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android.opengl.GLU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13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import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android.os.Bundle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14.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15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class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color w:val="000000"/>
          <w:kern w:val="0"/>
        </w:rPr>
        <w:t>Android3DTutorial02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extends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color w:val="000000"/>
          <w:kern w:val="0"/>
        </w:rPr>
        <w:t>Activity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16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private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mGLSurfaceView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17.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18.</w:t>
      </w:r>
      <w:r w:rsidRPr="00590E0E">
        <w:rPr>
          <w:rFonts w:ascii="Consolas" w:eastAsia="굴림체" w:hAnsi="Consolas" w:cs="굴림체"/>
          <w:color w:val="808080"/>
          <w:kern w:val="0"/>
        </w:rPr>
        <w:t>@Override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19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void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onCreate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(Bundle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savedInstanceState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20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super</w:t>
      </w:r>
      <w:r w:rsidRPr="00590E0E">
        <w:rPr>
          <w:rFonts w:ascii="Consolas" w:eastAsia="굴림체" w:hAnsi="Consolas" w:cs="굴림체"/>
          <w:color w:val="000000"/>
          <w:kern w:val="0"/>
        </w:rPr>
        <w:t>.onCreate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savedInstanceState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21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mGLSurfaceView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 xml:space="preserve"> =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new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this</w:t>
      </w:r>
      <w:r w:rsidRPr="00590E0E">
        <w:rPr>
          <w:rFonts w:ascii="Consolas" w:eastAsia="굴림체" w:hAnsi="Consolas" w:cs="굴림체"/>
          <w:color w:val="000000"/>
          <w:kern w:val="0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22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mGLSurfaceView.setRenderer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new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GLRenderer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());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23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setContentView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mGLSurfaceView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24.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25.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26.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27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class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GLRenderer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implements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GLSurfaceView.Renderer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28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final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static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int</w:t>
      </w:r>
      <w:proofErr w:type="spell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color w:val="000000"/>
          <w:kern w:val="0"/>
        </w:rPr>
        <w:t>HVGA_WIDTH = </w:t>
      </w:r>
      <w:r w:rsidRPr="00590E0E">
        <w:rPr>
          <w:rFonts w:ascii="Consolas" w:eastAsia="굴림체" w:hAnsi="Consolas" w:cs="굴림체"/>
          <w:color w:val="009900"/>
          <w:kern w:val="0"/>
        </w:rPr>
        <w:t>320</w:t>
      </w:r>
      <w:r w:rsidRPr="00590E0E">
        <w:rPr>
          <w:rFonts w:ascii="Consolas" w:eastAsia="굴림체" w:hAnsi="Consolas" w:cs="굴림체"/>
          <w:color w:val="000000"/>
          <w:kern w:val="0"/>
        </w:rPr>
        <w:t>;      </w:t>
      </w:r>
      <w:r w:rsidRPr="00590E0E">
        <w:rPr>
          <w:rFonts w:ascii="Consolas" w:eastAsia="굴림체" w:hAnsi="Consolas" w:cs="굴림체"/>
          <w:color w:val="008200"/>
          <w:kern w:val="0"/>
        </w:rPr>
        <w:t>// HVGA portrait Width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29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final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static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int</w:t>
      </w:r>
      <w:proofErr w:type="spell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color w:val="000000"/>
          <w:kern w:val="0"/>
        </w:rPr>
        <w:t>HVGA_HEIGHT = </w:t>
      </w:r>
      <w:r w:rsidRPr="00590E0E">
        <w:rPr>
          <w:rFonts w:ascii="Consolas" w:eastAsia="굴림체" w:hAnsi="Consolas" w:cs="굴림체"/>
          <w:color w:val="009900"/>
          <w:kern w:val="0"/>
        </w:rPr>
        <w:t>480</w:t>
      </w:r>
      <w:r w:rsidRPr="00590E0E">
        <w:rPr>
          <w:rFonts w:ascii="Consolas" w:eastAsia="굴림체" w:hAnsi="Consolas" w:cs="굴림체"/>
          <w:color w:val="000000"/>
          <w:kern w:val="0"/>
        </w:rPr>
        <w:t>;     </w:t>
      </w:r>
      <w:r w:rsidRPr="00590E0E">
        <w:rPr>
          <w:rFonts w:ascii="Consolas" w:eastAsia="굴림체" w:hAnsi="Consolas" w:cs="굴림체"/>
          <w:color w:val="008200"/>
          <w:kern w:val="0"/>
        </w:rPr>
        <w:t>// HVGA Portrait Height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30.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31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float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[] triangle =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new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float</w:t>
      </w:r>
      <w:r w:rsidRPr="00590E0E">
        <w:rPr>
          <w:rFonts w:ascii="Consolas" w:eastAsia="굴림체" w:hAnsi="Consolas" w:cs="굴림체"/>
          <w:color w:val="000000"/>
          <w:kern w:val="0"/>
        </w:rPr>
        <w:t>[]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32.</w:t>
      </w:r>
      <w:r w:rsidRPr="00590E0E">
        <w:rPr>
          <w:rFonts w:ascii="Consolas" w:eastAsia="굴림체" w:hAnsi="Consolas" w:cs="굴림체"/>
          <w:color w:val="000000"/>
          <w:kern w:val="0"/>
        </w:rPr>
        <w:t>-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.5f,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33.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.5f,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34.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.5f,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 </w:t>
      </w:r>
      <w:proofErr w:type="gramStart"/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돋움" w:hAnsi="Consolas" w:cs="굴림"/>
          <w:color w:val="000000"/>
          <w:kern w:val="0"/>
        </w:rPr>
        <w:t>  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35.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36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FloatBuffer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 xml:space="preserve">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triangleVB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37.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38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GLRenderer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()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lastRenderedPageBreak/>
        <w:t>39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triangleVB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 xml:space="preserve"> =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createFloatBuffer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(triangle);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40.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41.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42.</w:t>
      </w:r>
      <w:r w:rsidRPr="00590E0E">
        <w:rPr>
          <w:rFonts w:ascii="Consolas" w:eastAsia="굴림체" w:hAnsi="Consolas" w:cs="굴림체"/>
          <w:color w:val="808080"/>
          <w:kern w:val="0"/>
        </w:rPr>
        <w:t>@Override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43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void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onDrawFrame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(GL10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44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gl.glClear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(GL10.GL_COLOR_BUFFER_BIT | GL10.GL_DEPTH_BUFFER_BIT);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45.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46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gl.glColor4f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r w:rsidRPr="00590E0E">
        <w:rPr>
          <w:rFonts w:ascii="Consolas" w:eastAsia="굴림체" w:hAnsi="Consolas" w:cs="굴림체"/>
          <w:color w:val="009900"/>
          <w:kern w:val="0"/>
        </w:rPr>
        <w:t>1</w:t>
      </w:r>
      <w:r w:rsidRPr="00590E0E">
        <w:rPr>
          <w:rFonts w:ascii="Consolas" w:eastAsia="굴림체" w:hAnsi="Consolas" w:cs="굴림체"/>
          <w:color w:val="000000"/>
          <w:kern w:val="0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.5f);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47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gl.glVertexPointer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r w:rsidRPr="00590E0E">
        <w:rPr>
          <w:rFonts w:ascii="Consolas" w:eastAsia="굴림체" w:hAnsi="Consolas" w:cs="굴림체"/>
          <w:color w:val="009900"/>
          <w:kern w:val="0"/>
        </w:rPr>
        <w:t>3</w:t>
      </w:r>
      <w:r w:rsidRPr="00590E0E">
        <w:rPr>
          <w:rFonts w:ascii="Consolas" w:eastAsia="굴림체" w:hAnsi="Consolas" w:cs="굴림체"/>
          <w:color w:val="000000"/>
          <w:kern w:val="0"/>
        </w:rPr>
        <w:t>, GL10.GL_FLOAT,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 xml:space="preserve">,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triangleVB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48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gl.glEnableClientState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(GL10.GL_VERTEX_ARRAY);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49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gl.glDrawArrays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(GL10.GL_TRIANGLE_STRIP,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</w:rPr>
        <w:t>3</w:t>
      </w:r>
      <w:r w:rsidRPr="00590E0E">
        <w:rPr>
          <w:rFonts w:ascii="Consolas" w:eastAsia="굴림체" w:hAnsi="Consolas" w:cs="굴림체"/>
          <w:color w:val="000000"/>
          <w:kern w:val="0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50.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51.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52.</w:t>
      </w:r>
      <w:r w:rsidRPr="00590E0E">
        <w:rPr>
          <w:rFonts w:ascii="Consolas" w:eastAsia="굴림체" w:hAnsi="Consolas" w:cs="굴림체"/>
          <w:color w:val="808080"/>
          <w:kern w:val="0"/>
        </w:rPr>
        <w:t>@Override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53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void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onSurfaceChanged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(GL10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, </w:t>
      </w:r>
      <w:proofErr w:type="spellStart"/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int</w:t>
      </w:r>
      <w:proofErr w:type="spell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color w:val="000000"/>
          <w:kern w:val="0"/>
        </w:rPr>
        <w:t>width, </w:t>
      </w:r>
      <w:proofErr w:type="spellStart"/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int</w:t>
      </w:r>
      <w:proofErr w:type="spell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color w:val="000000"/>
          <w:kern w:val="0"/>
        </w:rPr>
        <w:t>height)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54.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55.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56.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57.</w:t>
      </w:r>
      <w:r w:rsidRPr="00590E0E">
        <w:rPr>
          <w:rFonts w:ascii="Consolas" w:eastAsia="굴림체" w:hAnsi="Consolas" w:cs="굴림체"/>
          <w:color w:val="808080"/>
          <w:kern w:val="0"/>
        </w:rPr>
        <w:t>@Override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58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public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void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onSurfaceCreated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(GL10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,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EGLConfig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config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59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gl.glClearColor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.0f,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.0f, </w:t>
      </w:r>
      <w:r w:rsidRPr="00590E0E">
        <w:rPr>
          <w:rFonts w:ascii="Consolas" w:eastAsia="굴림체" w:hAnsi="Consolas" w:cs="굴림체"/>
          <w:color w:val="009900"/>
          <w:kern w:val="0"/>
        </w:rPr>
        <w:t>1</w:t>
      </w:r>
      <w:r w:rsidRPr="00590E0E">
        <w:rPr>
          <w:rFonts w:ascii="Consolas" w:eastAsia="굴림체" w:hAnsi="Consolas" w:cs="굴림체"/>
          <w:color w:val="000000"/>
          <w:kern w:val="0"/>
        </w:rPr>
        <w:t>.0f, </w:t>
      </w:r>
      <w:r w:rsidRPr="00590E0E">
        <w:rPr>
          <w:rFonts w:ascii="Consolas" w:eastAsia="굴림체" w:hAnsi="Consolas" w:cs="굴림체"/>
          <w:color w:val="009900"/>
          <w:kern w:val="0"/>
        </w:rPr>
        <w:t>1</w:t>
      </w:r>
      <w:r w:rsidRPr="00590E0E">
        <w:rPr>
          <w:rFonts w:ascii="Consolas" w:eastAsia="굴림체" w:hAnsi="Consolas" w:cs="굴림체"/>
          <w:color w:val="000000"/>
          <w:kern w:val="0"/>
        </w:rPr>
        <w:t>.0f);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60.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61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gl.glViewport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 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, HVGA_WIDTH, HVGA_HEIGHT);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62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gl.glMatrixMode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(GL10.GL_PROJECTION);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63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gl.glLoadIdentity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64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GLU.gluOrtho2D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gl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, -</w:t>
      </w:r>
      <w:r w:rsidRPr="00590E0E">
        <w:rPr>
          <w:rFonts w:ascii="Consolas" w:eastAsia="굴림체" w:hAnsi="Consolas" w:cs="굴림체"/>
          <w:color w:val="009900"/>
          <w:kern w:val="0"/>
        </w:rPr>
        <w:t>1</w:t>
      </w:r>
      <w:r w:rsidRPr="00590E0E">
        <w:rPr>
          <w:rFonts w:ascii="Consolas" w:eastAsia="굴림체" w:hAnsi="Consolas" w:cs="굴림체"/>
          <w:color w:val="000000"/>
          <w:kern w:val="0"/>
        </w:rPr>
        <w:t>.0f, </w:t>
      </w:r>
      <w:r w:rsidRPr="00590E0E">
        <w:rPr>
          <w:rFonts w:ascii="Consolas" w:eastAsia="굴림체" w:hAnsi="Consolas" w:cs="굴림체"/>
          <w:color w:val="009900"/>
          <w:kern w:val="0"/>
        </w:rPr>
        <w:t>1</w:t>
      </w:r>
      <w:r w:rsidRPr="00590E0E">
        <w:rPr>
          <w:rFonts w:ascii="Consolas" w:eastAsia="굴림체" w:hAnsi="Consolas" w:cs="굴림체"/>
          <w:color w:val="000000"/>
          <w:kern w:val="0"/>
        </w:rPr>
        <w:t>.0f, -</w:t>
      </w:r>
      <w:r w:rsidRPr="00590E0E">
        <w:rPr>
          <w:rFonts w:ascii="Consolas" w:eastAsia="굴림체" w:hAnsi="Consolas" w:cs="굴림체"/>
          <w:color w:val="009900"/>
          <w:kern w:val="0"/>
        </w:rPr>
        <w:t>1</w:t>
      </w:r>
      <w:r w:rsidRPr="00590E0E">
        <w:rPr>
          <w:rFonts w:ascii="Consolas" w:eastAsia="굴림체" w:hAnsi="Consolas" w:cs="굴림체"/>
          <w:color w:val="000000"/>
          <w:kern w:val="0"/>
        </w:rPr>
        <w:t>.0f, </w:t>
      </w:r>
      <w:r w:rsidRPr="00590E0E">
        <w:rPr>
          <w:rFonts w:ascii="Consolas" w:eastAsia="굴림체" w:hAnsi="Consolas" w:cs="굴림체"/>
          <w:color w:val="009900"/>
          <w:kern w:val="0"/>
        </w:rPr>
        <w:t>1</w:t>
      </w:r>
      <w:r w:rsidRPr="00590E0E">
        <w:rPr>
          <w:rFonts w:ascii="Consolas" w:eastAsia="굴림체" w:hAnsi="Consolas" w:cs="굴림체"/>
          <w:color w:val="000000"/>
          <w:kern w:val="0"/>
        </w:rPr>
        <w:t>.0f);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65.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66.</w:t>
      </w:r>
      <w:r w:rsidRPr="00590E0E">
        <w:rPr>
          <w:rFonts w:ascii="Consolas" w:eastAsia="돋움" w:hAnsi="Consolas" w:cs="굴림"/>
          <w:color w:val="000000"/>
          <w:kern w:val="0"/>
        </w:rPr>
        <w:t> 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67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protected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FloatBuffer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createFloatBuffer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float</w:t>
      </w:r>
      <w:r w:rsidRPr="00590E0E">
        <w:rPr>
          <w:rFonts w:ascii="Consolas" w:eastAsia="굴림체" w:hAnsi="Consolas" w:cs="굴림체"/>
          <w:color w:val="000000"/>
          <w:kern w:val="0"/>
        </w:rPr>
        <w:t>[] array) {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68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ByteBuffer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 xml:space="preserve">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byteBuffer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 =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ByteBuffer.allocateDirect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array.length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 &lt;&lt; </w:t>
      </w:r>
      <w:r w:rsidRPr="00590E0E">
        <w:rPr>
          <w:rFonts w:ascii="Consolas" w:eastAsia="굴림체" w:hAnsi="Consolas" w:cs="굴림체"/>
          <w:color w:val="009900"/>
          <w:kern w:val="0"/>
        </w:rPr>
        <w:t>2</w:t>
      </w:r>
      <w:r w:rsidRPr="00590E0E">
        <w:rPr>
          <w:rFonts w:ascii="Consolas" w:eastAsia="굴림체" w:hAnsi="Consolas" w:cs="굴림체"/>
          <w:color w:val="000000"/>
          <w:kern w:val="0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69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byteBuffer.order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ByteOrder.nativeOrder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());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70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FloatBuffer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 xml:space="preserve">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floatBuffer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 xml:space="preserve"> = 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byteBuffer.asFloatBuffer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();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71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floatBuffer.put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(array);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72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color w:val="000000"/>
          <w:kern w:val="0"/>
        </w:rPr>
        <w:t>floatBuffer.position</w:t>
      </w:r>
      <w:proofErr w:type="gramEnd"/>
      <w:r w:rsidRPr="00590E0E">
        <w:rPr>
          <w:rFonts w:ascii="Consolas" w:eastAsia="굴림체" w:hAnsi="Consolas" w:cs="굴림체"/>
          <w:color w:val="000000"/>
          <w:kern w:val="0"/>
        </w:rPr>
        <w:t>(</w:t>
      </w:r>
      <w:r w:rsidRPr="00590E0E">
        <w:rPr>
          <w:rFonts w:ascii="Consolas" w:eastAsia="굴림체" w:hAnsi="Consolas" w:cs="굴림체"/>
          <w:color w:val="009900"/>
          <w:kern w:val="0"/>
        </w:rPr>
        <w:t>0</w:t>
      </w:r>
      <w:r w:rsidRPr="00590E0E">
        <w:rPr>
          <w:rFonts w:ascii="Consolas" w:eastAsia="굴림체" w:hAnsi="Consolas" w:cs="굴림체"/>
          <w:color w:val="000000"/>
          <w:kern w:val="0"/>
        </w:rPr>
        <w:t>);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73</w:t>
      </w:r>
      <w:proofErr w:type="gramStart"/>
      <w:r w:rsidRPr="00590E0E">
        <w:rPr>
          <w:rFonts w:ascii="Consolas" w:eastAsia="굴림체" w:hAnsi="Consolas" w:cs="굴림체"/>
          <w:color w:val="5C5C5C"/>
          <w:kern w:val="0"/>
        </w:rPr>
        <w:t>.</w:t>
      </w:r>
      <w:r w:rsidRPr="00590E0E">
        <w:rPr>
          <w:rFonts w:ascii="Consolas" w:eastAsia="굴림체" w:hAnsi="Consolas" w:cs="굴림체"/>
          <w:b/>
          <w:bCs/>
          <w:color w:val="006699"/>
          <w:kern w:val="0"/>
        </w:rPr>
        <w:t>return</w:t>
      </w:r>
      <w:proofErr w:type="gramEnd"/>
      <w:r w:rsidRPr="00590E0E">
        <w:rPr>
          <w:rFonts w:ascii="Consolas" w:eastAsia="돋움" w:hAnsi="Consolas" w:cs="굴림"/>
          <w:color w:val="000000"/>
          <w:kern w:val="0"/>
        </w:rPr>
        <w:t> </w:t>
      </w:r>
      <w:proofErr w:type="spellStart"/>
      <w:r w:rsidRPr="00590E0E">
        <w:rPr>
          <w:rFonts w:ascii="Consolas" w:eastAsia="굴림체" w:hAnsi="Consolas" w:cs="굴림체"/>
          <w:color w:val="000000"/>
          <w:kern w:val="0"/>
        </w:rPr>
        <w:t>floatBuffer</w:t>
      </w:r>
      <w:proofErr w:type="spellEnd"/>
      <w:r w:rsidRPr="00590E0E">
        <w:rPr>
          <w:rFonts w:ascii="Consolas" w:eastAsia="굴림체" w:hAnsi="Consolas" w:cs="굴림체"/>
          <w:color w:val="000000"/>
          <w:kern w:val="0"/>
        </w:rPr>
        <w:t>;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74.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</w:p>
    <w:p w:rsidR="00590E0E" w:rsidRPr="00590E0E" w:rsidRDefault="00590E0E" w:rsidP="00590E0E">
      <w:pPr>
        <w:widowControl/>
        <w:shd w:val="clear" w:color="auto" w:fill="E7E5DC"/>
        <w:wordWrap/>
        <w:autoSpaceDE/>
        <w:autoSpaceDN/>
        <w:jc w:val="left"/>
        <w:textAlignment w:val="baseline"/>
        <w:rPr>
          <w:rFonts w:ascii="Consolas" w:eastAsia="돋움" w:hAnsi="Consolas" w:cs="굴림"/>
          <w:color w:val="151415"/>
          <w:kern w:val="0"/>
          <w:szCs w:val="20"/>
        </w:rPr>
      </w:pPr>
      <w:r w:rsidRPr="00590E0E">
        <w:rPr>
          <w:rFonts w:ascii="Consolas" w:eastAsia="굴림체" w:hAnsi="Consolas" w:cs="굴림체"/>
          <w:color w:val="5C5C5C"/>
          <w:kern w:val="0"/>
        </w:rPr>
        <w:t>75.</w:t>
      </w:r>
      <w:r w:rsidRPr="00590E0E">
        <w:rPr>
          <w:rFonts w:ascii="Consolas" w:eastAsia="굴림체" w:hAnsi="Consolas" w:cs="굴림체"/>
          <w:color w:val="000000"/>
          <w:kern w:val="0"/>
        </w:rPr>
        <w:t>}</w:t>
      </w:r>
    </w:p>
    <w:p w:rsidR="00590E0E" w:rsidRPr="00590E0E" w:rsidRDefault="00590E0E" w:rsidP="00590E0E">
      <w:pPr>
        <w:widowControl/>
        <w:wordWrap/>
        <w:autoSpaceDE/>
        <w:autoSpaceDN/>
        <w:spacing w:after="240" w:line="345" w:lineRule="atLeast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OpenGL에서 정점을 정의하던 다음과 같은 방법은 더 이상 먹히지 않는다.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glBegin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(GL_TRIANGLES);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 glVertex3f</w:t>
      </w:r>
      <w:proofErr w:type="gram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(-1,0,0);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  glVertex3f (0,1,0);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  glVertex3f (1,0,0);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glEnd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();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 xml:space="preserve">OpenGL ES는 명색이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임베디드를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위한 것이 아닌가!!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 xml:space="preserve">정점을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정의할때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마다 디바이스 피곤하게 하지 않게 정점 정보를 배열로 만들고 한번에 처리를 한다.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float[] triangle = new float[] {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lastRenderedPageBreak/>
        <w:t>   -1, 0, 0,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  0</w:t>
      </w:r>
      <w:proofErr w:type="gram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, 1, 0,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   1, 0, 0 };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 xml:space="preserve">하지만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안드로이드에서는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기본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실수형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배열을 전달할 수 없고 Buffer 클래스를 넘겨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줘야한다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 xml:space="preserve">이 작업을 해주는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createFloatBuffer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()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메소드를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친절하게도 구현해 놓아서 감사하며 갖다 쓴다.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이렇게 배열을 버퍼로 만들어 다음과 같이 삼각형을 화면에 그려낼 수 있다.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gl.glVertexPointer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(3, </w:t>
      </w:r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GL10.GL</w:t>
      </w:r>
      <w:proofErr w:type="gram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_FLOAT, 0,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triangleVB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);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gl.glEnableClientState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(GL10.GL_VERTEX_ARRAY);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gl.glDrawArrays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(GL10.GL_TRIANGLE_STRIP, 0, 3);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그리고 직교 투영이 제대로 되지 않았던 문제가 있었다.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proofErr w:type="gram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gl.Viewport</w:t>
      </w:r>
      <w:proofErr w:type="spellEnd"/>
      <w:proofErr w:type="gram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()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메소드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없이 GLU.glOrtho2D()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메소드만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사용했을때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좌표계가 Y축으로 2만큼 이동되어 있었던 것이다.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디폴트 값이 왜 그런지는 좀 더 고민해볼 문제이지만 당장은 중요하지 않다.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 xml:space="preserve">이 문제는 </w:t>
      </w:r>
      <w:proofErr w:type="spellStart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뷰포트를</w:t>
      </w:r>
      <w:proofErr w:type="spellEnd"/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에뮬레이터의 해상도 맞춰주는 것으로 해결을 했다.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  <w:t>실행화면은 다음과 같다.</w:t>
      </w:r>
      <w:r w:rsidRPr="00590E0E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6"/>
      </w:tblGrid>
      <w:tr w:rsidR="00590E0E" w:rsidRPr="00590E0E" w:rsidTr="00590E0E">
        <w:tc>
          <w:tcPr>
            <w:tcW w:w="0" w:type="auto"/>
            <w:vAlign w:val="center"/>
            <w:hideMark/>
          </w:tcPr>
          <w:p w:rsidR="00590E0E" w:rsidRPr="00590E0E" w:rsidRDefault="00590E0E" w:rsidP="00590E0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7849870" cy="6357620"/>
                  <wp:effectExtent l="19050" t="0" r="0" b="0"/>
                  <wp:docPr id="3" name="그림 3" descr="http://cfile3.uf.tistory.com/image/11046D214A7F6C1A888D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file3.uf.tistory.com/image/11046D214A7F6C1A888D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9870" cy="635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7FDF" w:rsidRDefault="00C17FDF"/>
    <w:p w:rsidR="00C17FDF" w:rsidRDefault="00C17FDF">
      <w:pPr>
        <w:widowControl/>
        <w:wordWrap/>
        <w:autoSpaceDE/>
        <w:autoSpaceDN/>
        <w:jc w:val="left"/>
      </w:pPr>
      <w:r>
        <w:br w:type="page"/>
      </w:r>
    </w:p>
    <w:p w:rsidR="00C17FDF" w:rsidRDefault="00C17FDF" w:rsidP="00C17FDF">
      <w:pPr>
        <w:pStyle w:val="3"/>
        <w:spacing w:before="0" w:beforeAutospacing="0" w:after="0" w:afterAutospacing="0"/>
        <w:ind w:left="1460" w:hanging="860"/>
        <w:rPr>
          <w:rFonts w:ascii="Arial" w:hAnsi="Arial" w:cs="Arial" w:hint="eastAsia"/>
          <w:color w:val="8DA1AD"/>
          <w:sz w:val="43"/>
          <w:szCs w:val="43"/>
        </w:rPr>
      </w:pPr>
      <w:proofErr w:type="spellStart"/>
      <w:r>
        <w:rPr>
          <w:rFonts w:ascii="Arial" w:hAnsi="Arial" w:cs="Arial"/>
          <w:color w:val="8DA1AD"/>
          <w:sz w:val="43"/>
          <w:szCs w:val="43"/>
        </w:rPr>
        <w:lastRenderedPageBreak/>
        <w:t>GLSurfaceView</w:t>
      </w:r>
      <w:proofErr w:type="spellEnd"/>
      <w:r>
        <w:rPr>
          <w:rFonts w:ascii="Arial" w:hAnsi="Arial" w:cs="Arial"/>
          <w:color w:val="8DA1AD"/>
          <w:sz w:val="43"/>
          <w:szCs w:val="43"/>
        </w:rPr>
        <w:t xml:space="preserve"> </w:t>
      </w:r>
      <w:r>
        <w:rPr>
          <w:rFonts w:ascii="Arial" w:hAnsi="Arial" w:cs="Arial"/>
          <w:color w:val="8DA1AD"/>
          <w:sz w:val="43"/>
          <w:szCs w:val="43"/>
        </w:rPr>
        <w:t>소개</w:t>
      </w:r>
    </w:p>
    <w:p w:rsidR="00C17FDF" w:rsidRDefault="00C17FDF" w:rsidP="00C17FDF">
      <w:pPr>
        <w:pStyle w:val="3"/>
        <w:spacing w:before="0" w:beforeAutospacing="0" w:after="0" w:afterAutospacing="0"/>
        <w:ind w:left="1460" w:hanging="860"/>
        <w:rPr>
          <w:rFonts w:ascii="Arial" w:hAnsi="Arial" w:cs="Arial"/>
          <w:color w:val="8DA1AD"/>
          <w:sz w:val="43"/>
          <w:szCs w:val="43"/>
        </w:rPr>
      </w:pPr>
      <w:hyperlink r:id="rId19" w:history="1">
        <w:r>
          <w:rPr>
            <w:rStyle w:val="a3"/>
          </w:rPr>
          <w:t>http://sites.google.com/site/endihom/home/programming-language/android/article/introducing-glsurfaceview</w:t>
        </w:r>
      </w:hyperlink>
    </w:p>
    <w:tbl>
      <w:tblPr>
        <w:tblW w:w="968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6"/>
      </w:tblGrid>
      <w:tr w:rsidR="00C17FDF" w:rsidTr="00C17FDF">
        <w:trPr>
          <w:tblCellSpacing w:w="0" w:type="dxa"/>
        </w:trPr>
        <w:tc>
          <w:tcPr>
            <w:tcW w:w="0" w:type="auto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C17FDF" w:rsidRDefault="00C17FDF" w:rsidP="00C17FDF">
            <w:pPr>
              <w:pStyle w:val="a5"/>
            </w:pPr>
            <w:proofErr w:type="spellStart"/>
            <w:r>
              <w:t>android.opengl.GLSurfaceview</w:t>
            </w:r>
            <w:proofErr w:type="spellEnd"/>
            <w:r>
              <w:t xml:space="preserve"> 클래스는 아래와 같은 기능을 제공해 어플리케이션에서 OpenGL ES </w:t>
            </w:r>
            <w:proofErr w:type="spellStart"/>
            <w:r>
              <w:t>렌더링을</w:t>
            </w:r>
            <w:proofErr w:type="spellEnd"/>
            <w:r>
              <w:t xml:space="preserve"> 쉽게 </w:t>
            </w:r>
            <w:proofErr w:type="spellStart"/>
            <w:r>
              <w:t>사용할수</w:t>
            </w:r>
            <w:proofErr w:type="spellEnd"/>
            <w:r>
              <w:t xml:space="preserve"> 있도록 해준다.</w:t>
            </w:r>
          </w:p>
          <w:p w:rsidR="00C17FDF" w:rsidRDefault="00C17FDF" w:rsidP="00C17FD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hyperlink r:id="rId20" w:history="1">
              <w:r>
                <w:rPr>
                  <w:rStyle w:val="a3"/>
                  <w:color w:val="8DA1AD"/>
                </w:rPr>
                <w:t>View</w:t>
              </w:r>
            </w:hyperlink>
            <w:r>
              <w:rPr>
                <w:rStyle w:val="apple-converted-space"/>
              </w:rPr>
              <w:t> </w:t>
            </w:r>
            <w:r>
              <w:t xml:space="preserve">시스템에 OpenGL ES를 </w:t>
            </w:r>
            <w:proofErr w:type="spellStart"/>
            <w:r>
              <w:t>연결할수</w:t>
            </w:r>
            <w:proofErr w:type="spellEnd"/>
            <w:r>
              <w:t xml:space="preserve"> 있는 연결코드를 제공한다.</w:t>
            </w:r>
          </w:p>
          <w:p w:rsidR="00C17FDF" w:rsidRDefault="00C17FDF" w:rsidP="00C17FD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OpenGL ES 작업이</w:t>
            </w:r>
            <w:r>
              <w:rPr>
                <w:rStyle w:val="apple-converted-space"/>
              </w:rPr>
              <w:t> </w:t>
            </w:r>
            <w:hyperlink r:id="rId21" w:history="1">
              <w:r>
                <w:rPr>
                  <w:rStyle w:val="a3"/>
                  <w:color w:val="8DA1AD"/>
                </w:rPr>
                <w:t>Activity</w:t>
              </w:r>
            </w:hyperlink>
            <w:r>
              <w:rPr>
                <w:rStyle w:val="apple-converted-space"/>
              </w:rPr>
              <w:t> </w:t>
            </w:r>
            <w:r>
              <w:t xml:space="preserve">라이프 </w:t>
            </w:r>
            <w:proofErr w:type="spellStart"/>
            <w:r>
              <w:t>싸이클과</w:t>
            </w:r>
            <w:proofErr w:type="spellEnd"/>
            <w:r>
              <w:t xml:space="preserve"> 함께 동작하도록 해주는 연결코드를 제공한다.</w:t>
            </w:r>
          </w:p>
          <w:p w:rsidR="00C17FDF" w:rsidRDefault="00C17FDF" w:rsidP="00C17FD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적절한 프레임 버퍼 픽셀 형식을 쉽게 </w:t>
            </w:r>
            <w:proofErr w:type="spellStart"/>
            <w:r>
              <w:t>선택할수</w:t>
            </w:r>
            <w:proofErr w:type="spellEnd"/>
            <w:r>
              <w:t xml:space="preserve"> 있도록 해준다.</w:t>
            </w:r>
          </w:p>
          <w:p w:rsidR="00C17FDF" w:rsidRDefault="00C17FDF" w:rsidP="00C17FD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부드러운 </w:t>
            </w:r>
            <w:proofErr w:type="spellStart"/>
            <w:r>
              <w:t>에니메이션이</w:t>
            </w:r>
            <w:proofErr w:type="spellEnd"/>
            <w:r>
              <w:t xml:space="preserve"> 가능하도록 분리된 </w:t>
            </w:r>
            <w:proofErr w:type="spellStart"/>
            <w:r>
              <w:t>렌더링</w:t>
            </w:r>
            <w:proofErr w:type="spellEnd"/>
            <w:r>
              <w:t xml:space="preserve"> </w:t>
            </w:r>
            <w:proofErr w:type="spellStart"/>
            <w:r>
              <w:t>쓰레드를</w:t>
            </w:r>
            <w:proofErr w:type="spellEnd"/>
            <w:r>
              <w:t xml:space="preserve"> 생성하고 </w:t>
            </w:r>
            <w:proofErr w:type="spellStart"/>
            <w:r>
              <w:t>관리할수</w:t>
            </w:r>
            <w:proofErr w:type="spellEnd"/>
            <w:r>
              <w:t xml:space="preserve"> 있게 한다.</w:t>
            </w:r>
          </w:p>
          <w:p w:rsidR="00C17FDF" w:rsidRDefault="00C17FDF" w:rsidP="00C17FD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OpenGL ES API 호출 추적과 에러 체크를 위한 사용하기 쉬운 디버깅 툴을 제공한다.</w:t>
            </w:r>
          </w:p>
          <w:p w:rsidR="00C17FDF" w:rsidRDefault="00C17FDF" w:rsidP="00C17FDF">
            <w:pPr>
              <w:pStyle w:val="a5"/>
            </w:pPr>
            <w:proofErr w:type="spellStart"/>
            <w:r>
              <w:t>GLSurfaceView</w:t>
            </w:r>
            <w:proofErr w:type="spellEnd"/>
            <w:r>
              <w:t xml:space="preserve">는 부분적으로 혹은 전체적으로 </w:t>
            </w:r>
            <w:proofErr w:type="spellStart"/>
            <w:r>
              <w:t>렌더링에</w:t>
            </w:r>
            <w:proofErr w:type="spellEnd"/>
            <w:r>
              <w:t xml:space="preserve"> 사용하는 어플리케이션을 작성하기 위해 좋은 기반이 된다.</w:t>
            </w:r>
            <w:hyperlink r:id="rId22" w:history="1">
              <w:r>
                <w:rPr>
                  <w:rStyle w:val="a3"/>
                  <w:color w:val="8DA1AD"/>
                </w:rPr>
                <w:t>Google Map StreetView</w:t>
              </w:r>
            </w:hyperlink>
            <w:r>
              <w:rPr>
                <w:rStyle w:val="apple-converted-space"/>
              </w:rPr>
              <w:t> </w:t>
            </w:r>
            <w:r>
              <w:t xml:space="preserve">와 같은 2D, 3D 데이터 </w:t>
            </w:r>
            <w:proofErr w:type="spellStart"/>
            <w:r>
              <w:t>비쥬얼</w:t>
            </w:r>
            <w:proofErr w:type="spellEnd"/>
            <w:r>
              <w:t xml:space="preserve"> 어플리케이션과 같은 2D, 3D 액션 게임이 좋은 후보가 될 것이다.</w:t>
            </w:r>
          </w:p>
          <w:p w:rsidR="00C17FDF" w:rsidRDefault="00C17FDF" w:rsidP="00C17FDF">
            <w:pPr>
              <w:pStyle w:val="a5"/>
            </w:pPr>
            <w:r>
              <w:t xml:space="preserve">단순한 </w:t>
            </w:r>
            <w:proofErr w:type="spellStart"/>
            <w:r>
              <w:t>GLSurfaceView</w:t>
            </w:r>
            <w:proofErr w:type="spellEnd"/>
            <w:r>
              <w:t xml:space="preserve"> 어플리케이션</w:t>
            </w:r>
          </w:p>
          <w:p w:rsidR="00C17FDF" w:rsidRDefault="00C17FDF" w:rsidP="00C17FDF">
            <w:pPr>
              <w:pStyle w:val="a5"/>
            </w:pPr>
            <w:r>
              <w:t>가장 단순한 OpenGL ES 어플리케이션의 소스코드를 보자.</w:t>
            </w:r>
          </w:p>
          <w:p w:rsidR="00C17FDF" w:rsidRDefault="00C17FDF" w:rsidP="00C17FDF">
            <w:pPr>
              <w:pStyle w:val="HTML0"/>
              <w:shd w:val="clear" w:color="auto" w:fill="FFFFFF"/>
            </w:pPr>
            <w:r>
              <w:rPr>
                <w:rStyle w:val="HTML"/>
                <w:color w:val="006000"/>
              </w:rPr>
              <w:t xml:space="preserve">package </w:t>
            </w:r>
            <w:proofErr w:type="spellStart"/>
            <w:r>
              <w:rPr>
                <w:rStyle w:val="HTML"/>
                <w:color w:val="006000"/>
              </w:rPr>
              <w:t>com.example.android.apis.graphics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javax.microedition.khronos.egl.EGLConfig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>import javax.microedition.khronos.opengles.GL10;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android.app.Activity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android.opengl.GLSurfaceView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android.os.Bundle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public class </w:t>
            </w:r>
            <w:proofErr w:type="spellStart"/>
            <w:r>
              <w:rPr>
                <w:rStyle w:val="HTML"/>
                <w:color w:val="006000"/>
              </w:rPr>
              <w:t>ClearActivity</w:t>
            </w:r>
            <w:proofErr w:type="spellEnd"/>
            <w:r>
              <w:rPr>
                <w:rStyle w:val="HTML"/>
                <w:color w:val="006000"/>
              </w:rPr>
              <w:t xml:space="preserve"> extends Activity {</w:t>
            </w:r>
            <w:r>
              <w:br/>
            </w:r>
            <w:r>
              <w:rPr>
                <w:rStyle w:val="HTML"/>
                <w:color w:val="006000"/>
              </w:rPr>
              <w:t xml:space="preserve">    @Override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protected void </w:t>
            </w:r>
            <w:proofErr w:type="spellStart"/>
            <w:r>
              <w:rPr>
                <w:rStyle w:val="HTML"/>
                <w:color w:val="006000"/>
              </w:rPr>
              <w:t>onCreate</w:t>
            </w:r>
            <w:proofErr w:type="spellEnd"/>
            <w:r>
              <w:rPr>
                <w:rStyle w:val="HTML"/>
                <w:color w:val="006000"/>
              </w:rPr>
              <w:t xml:space="preserve">(Bundle </w:t>
            </w:r>
            <w:proofErr w:type="spellStart"/>
            <w:r>
              <w:rPr>
                <w:rStyle w:val="HTML"/>
                <w:color w:val="006000"/>
              </w:rPr>
              <w:t>savedInstanceState</w:t>
            </w:r>
            <w:proofErr w:type="spellEnd"/>
            <w:r>
              <w:rPr>
                <w:rStyle w:val="HTML"/>
                <w:color w:val="006000"/>
              </w:rPr>
              <w:t>) {</w:t>
            </w:r>
            <w:r>
              <w:br/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super.onCreate</w:t>
            </w:r>
            <w:proofErr w:type="spellEnd"/>
            <w:r>
              <w:rPr>
                <w:rStyle w:val="HTML"/>
                <w:color w:val="006000"/>
              </w:rPr>
              <w:t>(</w:t>
            </w:r>
            <w:proofErr w:type="spellStart"/>
            <w:r>
              <w:rPr>
                <w:rStyle w:val="HTML"/>
                <w:color w:val="006000"/>
              </w:rPr>
              <w:t>savedInstanceState</w:t>
            </w:r>
            <w:proofErr w:type="spellEnd"/>
            <w:r>
              <w:rPr>
                <w:rStyle w:val="HTML"/>
                <w:color w:val="006000"/>
              </w:rPr>
              <w:t>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mGLView</w:t>
            </w:r>
            <w:proofErr w:type="spellEnd"/>
            <w:r>
              <w:rPr>
                <w:rStyle w:val="HTML"/>
                <w:color w:val="006000"/>
              </w:rPr>
              <w:t xml:space="preserve"> = new </w:t>
            </w:r>
            <w:proofErr w:type="spellStart"/>
            <w:r>
              <w:rPr>
                <w:rStyle w:val="HTML"/>
                <w:color w:val="006000"/>
              </w:rPr>
              <w:t>GLSurfaceView</w:t>
            </w:r>
            <w:proofErr w:type="spellEnd"/>
            <w:r>
              <w:rPr>
                <w:rStyle w:val="HTML"/>
                <w:color w:val="006000"/>
              </w:rPr>
              <w:t>(this);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mGLView.setRenderer</w:t>
            </w:r>
            <w:proofErr w:type="spellEnd"/>
            <w:r>
              <w:rPr>
                <w:rStyle w:val="HTML"/>
                <w:color w:val="006000"/>
              </w:rPr>
              <w:t xml:space="preserve">(new </w:t>
            </w:r>
            <w:proofErr w:type="spellStart"/>
            <w:r>
              <w:rPr>
                <w:rStyle w:val="HTML"/>
                <w:color w:val="006000"/>
              </w:rPr>
              <w:t>ClearRenderer</w:t>
            </w:r>
            <w:proofErr w:type="spellEnd"/>
            <w:r>
              <w:rPr>
                <w:rStyle w:val="HTML"/>
                <w:color w:val="006000"/>
              </w:rPr>
              <w:t>());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setContentView</w:t>
            </w:r>
            <w:proofErr w:type="spellEnd"/>
            <w:r>
              <w:rPr>
                <w:rStyle w:val="HTML"/>
                <w:color w:val="006000"/>
              </w:rPr>
              <w:t>(</w:t>
            </w:r>
            <w:proofErr w:type="spellStart"/>
            <w:r>
              <w:rPr>
                <w:rStyle w:val="HTML"/>
                <w:color w:val="006000"/>
              </w:rPr>
              <w:t>mGLView</w:t>
            </w:r>
            <w:proofErr w:type="spellEnd"/>
            <w:r>
              <w:rPr>
                <w:rStyle w:val="HTML"/>
                <w:color w:val="006000"/>
              </w:rPr>
              <w:t>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    @Override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protected void </w:t>
            </w:r>
            <w:proofErr w:type="spellStart"/>
            <w:r>
              <w:rPr>
                <w:rStyle w:val="HTML"/>
                <w:color w:val="006000"/>
              </w:rPr>
              <w:t>onPause</w:t>
            </w:r>
            <w:proofErr w:type="spellEnd"/>
            <w:r>
              <w:rPr>
                <w:rStyle w:val="HTML"/>
                <w:color w:val="006000"/>
              </w:rPr>
              <w:t>() {</w:t>
            </w:r>
            <w:r>
              <w:br/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super.onPause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lastRenderedPageBreak/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mGLView.onPause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    @Override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protected void </w:t>
            </w:r>
            <w:proofErr w:type="spellStart"/>
            <w:r>
              <w:rPr>
                <w:rStyle w:val="HTML"/>
                <w:color w:val="006000"/>
              </w:rPr>
              <w:t>onResume</w:t>
            </w:r>
            <w:proofErr w:type="spellEnd"/>
            <w:r>
              <w:rPr>
                <w:rStyle w:val="HTML"/>
                <w:color w:val="006000"/>
              </w:rPr>
              <w:t>() {</w:t>
            </w:r>
            <w:r>
              <w:br/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super.onResume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mGLView.onResume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private </w:t>
            </w:r>
            <w:proofErr w:type="spellStart"/>
            <w:r>
              <w:rPr>
                <w:rStyle w:val="HTML"/>
                <w:color w:val="006000"/>
              </w:rPr>
              <w:t>GLSurfaceView</w:t>
            </w:r>
            <w:proofErr w:type="spellEnd"/>
            <w:r>
              <w:rPr>
                <w:rStyle w:val="HTML"/>
                <w:color w:val="006000"/>
              </w:rPr>
              <w:t xml:space="preserve"> </w:t>
            </w:r>
            <w:proofErr w:type="spellStart"/>
            <w:r>
              <w:rPr>
                <w:rStyle w:val="HTML"/>
                <w:color w:val="006000"/>
              </w:rPr>
              <w:t>mGLView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>}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class </w:t>
            </w:r>
            <w:proofErr w:type="spellStart"/>
            <w:r>
              <w:rPr>
                <w:rStyle w:val="HTML"/>
                <w:color w:val="006000"/>
              </w:rPr>
              <w:t>ClearRenderer</w:t>
            </w:r>
            <w:proofErr w:type="spellEnd"/>
            <w:r>
              <w:rPr>
                <w:rStyle w:val="HTML"/>
                <w:color w:val="006000"/>
              </w:rPr>
              <w:t xml:space="preserve"> implements </w:t>
            </w:r>
            <w:proofErr w:type="spellStart"/>
            <w:r>
              <w:rPr>
                <w:rStyle w:val="HTML"/>
                <w:color w:val="006000"/>
              </w:rPr>
              <w:t>GLSurfaceView.Renderer</w:t>
            </w:r>
            <w:proofErr w:type="spellEnd"/>
            <w:r>
              <w:rPr>
                <w:rStyle w:val="HTML"/>
                <w:color w:val="006000"/>
              </w:rPr>
              <w:t xml:space="preserve"> {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public void </w:t>
            </w:r>
            <w:proofErr w:type="spellStart"/>
            <w:r>
              <w:rPr>
                <w:rStyle w:val="HTML"/>
                <w:color w:val="006000"/>
              </w:rPr>
              <w:t>onSurfaceCreated</w:t>
            </w:r>
            <w:proofErr w:type="spellEnd"/>
            <w:r>
              <w:rPr>
                <w:rStyle w:val="HTML"/>
                <w:color w:val="006000"/>
              </w:rPr>
              <w:t xml:space="preserve">(GL10 </w:t>
            </w:r>
            <w:proofErr w:type="spellStart"/>
            <w:r>
              <w:rPr>
                <w:rStyle w:val="HTML"/>
                <w:color w:val="006000"/>
              </w:rPr>
              <w:t>gl</w:t>
            </w:r>
            <w:proofErr w:type="spellEnd"/>
            <w:r>
              <w:rPr>
                <w:rStyle w:val="HTML"/>
                <w:color w:val="006000"/>
              </w:rPr>
              <w:t xml:space="preserve">, </w:t>
            </w:r>
            <w:proofErr w:type="spellStart"/>
            <w:r>
              <w:rPr>
                <w:rStyle w:val="HTML"/>
                <w:color w:val="006000"/>
              </w:rPr>
              <w:t>EGLConfig</w:t>
            </w:r>
            <w:proofErr w:type="spellEnd"/>
            <w:r>
              <w:rPr>
                <w:rStyle w:val="HTML"/>
                <w:color w:val="006000"/>
              </w:rPr>
              <w:t xml:space="preserve"> </w:t>
            </w:r>
            <w:proofErr w:type="spellStart"/>
            <w:r>
              <w:rPr>
                <w:rStyle w:val="HTML"/>
                <w:color w:val="006000"/>
              </w:rPr>
              <w:t>config</w:t>
            </w:r>
            <w:proofErr w:type="spellEnd"/>
            <w:r>
              <w:rPr>
                <w:rStyle w:val="HTML"/>
                <w:color w:val="006000"/>
              </w:rPr>
              <w:t>) {</w:t>
            </w:r>
            <w:r>
              <w:br/>
              <w:t xml:space="preserve">        </w:t>
            </w:r>
            <w:r>
              <w:rPr>
                <w:rStyle w:val="HTML"/>
                <w:color w:val="006000"/>
              </w:rPr>
              <w:t>// Do nothing special.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public void </w:t>
            </w:r>
            <w:proofErr w:type="spellStart"/>
            <w:r>
              <w:rPr>
                <w:rStyle w:val="HTML"/>
                <w:color w:val="006000"/>
              </w:rPr>
              <w:t>onSurfaceChanged</w:t>
            </w:r>
            <w:proofErr w:type="spellEnd"/>
            <w:r>
              <w:rPr>
                <w:rStyle w:val="HTML"/>
                <w:color w:val="006000"/>
              </w:rPr>
              <w:t xml:space="preserve">(GL10 </w:t>
            </w:r>
            <w:proofErr w:type="spellStart"/>
            <w:r>
              <w:rPr>
                <w:rStyle w:val="HTML"/>
                <w:color w:val="006000"/>
              </w:rPr>
              <w:t>gl</w:t>
            </w:r>
            <w:proofErr w:type="spellEnd"/>
            <w:r>
              <w:rPr>
                <w:rStyle w:val="HTML"/>
                <w:color w:val="006000"/>
              </w:rPr>
              <w:t xml:space="preserve">, </w:t>
            </w:r>
            <w:proofErr w:type="spellStart"/>
            <w:r>
              <w:rPr>
                <w:rStyle w:val="HTML"/>
                <w:color w:val="006000"/>
              </w:rPr>
              <w:t>int</w:t>
            </w:r>
            <w:proofErr w:type="spellEnd"/>
            <w:r>
              <w:rPr>
                <w:rStyle w:val="HTML"/>
                <w:color w:val="006000"/>
              </w:rPr>
              <w:t xml:space="preserve"> w, </w:t>
            </w:r>
            <w:proofErr w:type="spellStart"/>
            <w:r>
              <w:rPr>
                <w:rStyle w:val="HTML"/>
                <w:color w:val="006000"/>
              </w:rPr>
              <w:t>int</w:t>
            </w:r>
            <w:proofErr w:type="spellEnd"/>
            <w:r>
              <w:rPr>
                <w:rStyle w:val="HTML"/>
                <w:color w:val="006000"/>
              </w:rPr>
              <w:t xml:space="preserve"> h) {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gl.glViewport</w:t>
            </w:r>
            <w:proofErr w:type="spellEnd"/>
            <w:r>
              <w:rPr>
                <w:rStyle w:val="HTML"/>
                <w:color w:val="006000"/>
              </w:rPr>
              <w:t>(0, 0, w, h);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public void </w:t>
            </w:r>
            <w:proofErr w:type="spellStart"/>
            <w:r>
              <w:rPr>
                <w:rStyle w:val="HTML"/>
                <w:color w:val="006000"/>
              </w:rPr>
              <w:t>onDrawFrame</w:t>
            </w:r>
            <w:proofErr w:type="spellEnd"/>
            <w:r>
              <w:rPr>
                <w:rStyle w:val="HTML"/>
                <w:color w:val="006000"/>
              </w:rPr>
              <w:t xml:space="preserve">(GL10 </w:t>
            </w:r>
            <w:proofErr w:type="spellStart"/>
            <w:r>
              <w:rPr>
                <w:rStyle w:val="HTML"/>
                <w:color w:val="006000"/>
              </w:rPr>
              <w:t>gl</w:t>
            </w:r>
            <w:proofErr w:type="spellEnd"/>
            <w:r>
              <w:rPr>
                <w:rStyle w:val="HTML"/>
                <w:color w:val="006000"/>
              </w:rPr>
              <w:t>) {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gl.glClear</w:t>
            </w:r>
            <w:proofErr w:type="spellEnd"/>
            <w:r>
              <w:rPr>
                <w:rStyle w:val="HTML"/>
                <w:color w:val="006000"/>
              </w:rPr>
              <w:t>(GL10.GL_COLOR_BUFFER_BIT | GL10.GL_DEPTH_BUFFER_BIT);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rPr>
                <w:rStyle w:val="HTML"/>
                <w:color w:val="006000"/>
              </w:rPr>
              <w:t>}</w:t>
            </w:r>
          </w:p>
          <w:p w:rsidR="00C17FDF" w:rsidRDefault="00C17FDF" w:rsidP="00C17FDF">
            <w:pPr>
              <w:pStyle w:val="a5"/>
            </w:pPr>
            <w:r>
              <w:t xml:space="preserve">이 프로그램은 많은 일을 하지는 않는다. 모든 프레임에 검은색으로 화면을 지운다. 하지만 </w:t>
            </w:r>
            <w:proofErr w:type="spellStart"/>
            <w:r>
              <w:t>안드로이드</w:t>
            </w:r>
            <w:proofErr w:type="spellEnd"/>
            <w:r>
              <w:t xml:space="preserve"> activity 라이프 </w:t>
            </w:r>
            <w:proofErr w:type="spellStart"/>
            <w:r>
              <w:t>싸이클을</w:t>
            </w:r>
            <w:proofErr w:type="spellEnd"/>
            <w:r>
              <w:t xml:space="preserve"> 정확하게 구현한 완벽한 OpenGL 어플리케이션이다</w:t>
            </w:r>
            <w:proofErr w:type="gramStart"/>
            <w:r>
              <w:t>.이</w:t>
            </w:r>
            <w:proofErr w:type="gramEnd"/>
            <w:r>
              <w:t xml:space="preserve"> 프로그램은 activity가 pause </w:t>
            </w:r>
            <w:proofErr w:type="spellStart"/>
            <w:r>
              <w:t>상태일때</w:t>
            </w:r>
            <w:proofErr w:type="spellEnd"/>
            <w:r>
              <w:t xml:space="preserve"> </w:t>
            </w:r>
            <w:proofErr w:type="spellStart"/>
            <w:r>
              <w:t>렌더링을</w:t>
            </w:r>
            <w:proofErr w:type="spellEnd"/>
            <w:r>
              <w:t xml:space="preserve"> pause 하고 activity가 resume </w:t>
            </w:r>
            <w:proofErr w:type="spellStart"/>
            <w:r>
              <w:t>될때</w:t>
            </w:r>
            <w:proofErr w:type="spellEnd"/>
            <w:r>
              <w:t xml:space="preserve"> </w:t>
            </w:r>
            <w:proofErr w:type="spellStart"/>
            <w:r>
              <w:t>렌더링을</w:t>
            </w:r>
            <w:proofErr w:type="spellEnd"/>
            <w:r>
              <w:t xml:space="preserve"> resume 한다. 이 프로그램을 기본적인 비상호적 데모 프로그램으로 사용할 수 있다.  </w:t>
            </w:r>
            <w:proofErr w:type="spellStart"/>
            <w:r>
              <w:t>ClearRenderer.onDrawFrame</w:t>
            </w:r>
            <w:proofErr w:type="spellEnd"/>
            <w:r>
              <w:t>()</w:t>
            </w:r>
            <w:proofErr w:type="spellStart"/>
            <w:r>
              <w:t>메서드를</w:t>
            </w:r>
            <w:proofErr w:type="spellEnd"/>
            <w:r>
              <w:t xml:space="preserve"> 호출하기 위해 단순히 </w:t>
            </w:r>
            <w:proofErr w:type="spellStart"/>
            <w:r>
              <w:t>몇개의</w:t>
            </w:r>
            <w:proofErr w:type="spellEnd"/>
            <w:r>
              <w:t xml:space="preserve"> OpenGL 호출을 추가했다. </w:t>
            </w:r>
            <w:proofErr w:type="spellStart"/>
            <w:r>
              <w:t>GLSurfaceview</w:t>
            </w:r>
            <w:proofErr w:type="spellEnd"/>
            <w:r>
              <w:t xml:space="preserve"> </w:t>
            </w:r>
            <w:proofErr w:type="spellStart"/>
            <w:r>
              <w:t>를</w:t>
            </w:r>
            <w:proofErr w:type="spellEnd"/>
            <w:r>
              <w:t xml:space="preserve"> 상속할 필요가 없음에 주목하자.</w:t>
            </w:r>
          </w:p>
          <w:p w:rsidR="00C17FDF" w:rsidRDefault="00C17FDF" w:rsidP="00C17FDF">
            <w:pPr>
              <w:pStyle w:val="a5"/>
            </w:pPr>
            <w:proofErr w:type="spellStart"/>
            <w:proofErr w:type="gramStart"/>
            <w:r>
              <w:t>GLSurfaceView.Render</w:t>
            </w:r>
            <w:proofErr w:type="spellEnd"/>
            <w:proofErr w:type="gramEnd"/>
            <w:r>
              <w:t xml:space="preserve"> 인터페이스는 3가지 </w:t>
            </w:r>
            <w:proofErr w:type="spellStart"/>
            <w:r>
              <w:t>메소드를</w:t>
            </w:r>
            <w:proofErr w:type="spellEnd"/>
            <w:r>
              <w:t xml:space="preserve"> 가지는데</w:t>
            </w:r>
          </w:p>
          <w:p w:rsidR="00C17FDF" w:rsidRDefault="00C17FDF" w:rsidP="00C17FD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onSurfaceCreate</w:t>
            </w:r>
            <w:proofErr w:type="spellEnd"/>
            <w:r>
              <w:t xml:space="preserve">() </w:t>
            </w:r>
            <w:proofErr w:type="spellStart"/>
            <w:r>
              <w:t>메서드는</w:t>
            </w:r>
            <w:proofErr w:type="spellEnd"/>
            <w:r>
              <w:t xml:space="preserve"> </w:t>
            </w:r>
            <w:proofErr w:type="spellStart"/>
            <w:r>
              <w:t>렌더링의</w:t>
            </w:r>
            <w:proofErr w:type="spellEnd"/>
            <w:r>
              <w:t xml:space="preserve"> 시작 시점과 OpenGL ES 드로잉 context가 </w:t>
            </w:r>
            <w:proofErr w:type="spellStart"/>
            <w:r>
              <w:t>재생성될때마다</w:t>
            </w:r>
            <w:proofErr w:type="spellEnd"/>
            <w:r>
              <w:t xml:space="preserve"> 호출된다. (보통 드로잉 context는 activity가 pause나 resume </w:t>
            </w:r>
            <w:proofErr w:type="spellStart"/>
            <w:r>
              <w:t>될때</w:t>
            </w:r>
            <w:proofErr w:type="spellEnd"/>
            <w:r>
              <w:t xml:space="preserve"> 소멸되어 다시 </w:t>
            </w:r>
            <w:proofErr w:type="spellStart"/>
            <w:r>
              <w:t>재생성된다</w:t>
            </w:r>
            <w:proofErr w:type="spellEnd"/>
            <w:r>
              <w:t xml:space="preserve">.) </w:t>
            </w:r>
            <w:proofErr w:type="spellStart"/>
            <w:r>
              <w:t>OnSurfaceCreate</w:t>
            </w:r>
            <w:proofErr w:type="spellEnd"/>
            <w:r>
              <w:t xml:space="preserve">()는 </w:t>
            </w:r>
            <w:proofErr w:type="spellStart"/>
            <w:r>
              <w:t>텍스쳐</w:t>
            </w:r>
            <w:proofErr w:type="spellEnd"/>
            <w:r>
              <w:t xml:space="preserve">(역자 </w:t>
            </w:r>
            <w:proofErr w:type="gramStart"/>
            <w:r>
              <w:t>주 :</w:t>
            </w:r>
            <w:proofErr w:type="gramEnd"/>
            <w:r>
              <w:t xml:space="preserve"> 이미지를 OpenGL 객체에 입히는 작업)와 같은 생명 주기가 긴 OpenGL 리소스를 생성하기에 적절한 곳이다.</w:t>
            </w:r>
          </w:p>
          <w:p w:rsidR="00C17FDF" w:rsidRDefault="00C17FDF" w:rsidP="00C17FD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onSurfaceChanged</w:t>
            </w:r>
            <w:proofErr w:type="spellEnd"/>
            <w:r>
              <w:t xml:space="preserve">() </w:t>
            </w:r>
            <w:proofErr w:type="spellStart"/>
            <w:r>
              <w:t>메서드는</w:t>
            </w:r>
            <w:proofErr w:type="spellEnd"/>
            <w:r>
              <w:t xml:space="preserve"> surface가 크기를 변경할 경우 호출된다. 이것은 OpenGL viewport를 설정하기에 적절한 곳이다. 장면주위를 움직이지 않는 고정된 카메라라면 여기서 </w:t>
            </w:r>
            <w:r>
              <w:lastRenderedPageBreak/>
              <w:t xml:space="preserve">카메라 설정을 </w:t>
            </w:r>
            <w:proofErr w:type="spellStart"/>
            <w:r>
              <w:t>할수</w:t>
            </w:r>
            <w:proofErr w:type="spellEnd"/>
            <w:r>
              <w:t xml:space="preserve"> 있다.</w:t>
            </w:r>
          </w:p>
          <w:p w:rsidR="00C17FDF" w:rsidRDefault="00C17FDF" w:rsidP="00C17FD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onDrawFrame</w:t>
            </w:r>
            <w:proofErr w:type="spellEnd"/>
            <w:r>
              <w:t xml:space="preserve">() </w:t>
            </w:r>
            <w:proofErr w:type="spellStart"/>
            <w:r>
              <w:t>메서드는</w:t>
            </w:r>
            <w:proofErr w:type="spellEnd"/>
            <w:r>
              <w:t xml:space="preserve"> 모든 프레임에서 호출되고 장면을 그리는 책임을 진다. 현재 장면을 그리기 위해 다른 OpenGL ES 호출 다음에 보통 프레임 버터를 삭제하기 위해 </w:t>
            </w:r>
            <w:proofErr w:type="spellStart"/>
            <w:r>
              <w:t>glClear를</w:t>
            </w:r>
            <w:proofErr w:type="spellEnd"/>
            <w:r>
              <w:t xml:space="preserve"> </w:t>
            </w:r>
            <w:proofErr w:type="spellStart"/>
            <w:r>
              <w:t>호출할때</w:t>
            </w:r>
            <w:proofErr w:type="spellEnd"/>
            <w:r>
              <w:t xml:space="preserve"> 시작된다. </w:t>
            </w:r>
          </w:p>
          <w:p w:rsidR="00C17FDF" w:rsidRDefault="00C17FDF" w:rsidP="00C17FDF">
            <w:pPr>
              <w:pStyle w:val="4"/>
              <w:ind w:left="1520" w:hanging="720"/>
              <w:rPr>
                <w:b w:val="0"/>
                <w:bCs w:val="0"/>
                <w:color w:val="666154"/>
                <w:sz w:val="29"/>
                <w:szCs w:val="29"/>
              </w:rPr>
            </w:pPr>
            <w:bookmarkStart w:id="0" w:name="Item10.GLSurfaceView소개-사용자입력은어떡해?"/>
            <w:bookmarkStart w:id="1" w:name="TOC-1"/>
            <w:bookmarkEnd w:id="0"/>
            <w:bookmarkEnd w:id="1"/>
            <w:r>
              <w:rPr>
                <w:b w:val="0"/>
                <w:bCs w:val="0"/>
                <w:color w:val="666154"/>
                <w:sz w:val="36"/>
                <w:szCs w:val="36"/>
              </w:rPr>
              <w:t>사용자 입력은 어떡해?</w:t>
            </w:r>
          </w:p>
          <w:p w:rsidR="00C17FDF" w:rsidRDefault="00C17FDF" w:rsidP="00C17FDF">
            <w:pPr>
              <w:pStyle w:val="a5"/>
            </w:pPr>
            <w:r>
              <w:t xml:space="preserve">게임과 같은 상호 작용을 하는 어플리케이션을 원한다면 입력 이벤트를 받는 쉬운 방법을 제공받기 위해 </w:t>
            </w:r>
            <w:proofErr w:type="spellStart"/>
            <w:r>
              <w:t>GLSurfaceView를</w:t>
            </w:r>
            <w:proofErr w:type="spellEnd"/>
            <w:r>
              <w:t xml:space="preserve"> </w:t>
            </w:r>
            <w:proofErr w:type="spellStart"/>
            <w:r>
              <w:t>상속해야한다</w:t>
            </w:r>
            <w:proofErr w:type="spellEnd"/>
            <w:r>
              <w:t>. 어떻게 하는지 보여주는 조금 긴 예제를 보자.</w:t>
            </w:r>
          </w:p>
          <w:p w:rsidR="00C17FDF" w:rsidRDefault="00C17FDF" w:rsidP="00C17FDF">
            <w:pPr>
              <w:pStyle w:val="HTML0"/>
              <w:shd w:val="clear" w:color="auto" w:fill="FFFFFF"/>
            </w:pPr>
            <w:r>
              <w:rPr>
                <w:rStyle w:val="HTML"/>
                <w:color w:val="006000"/>
              </w:rPr>
              <w:t xml:space="preserve">package </w:t>
            </w:r>
            <w:proofErr w:type="spellStart"/>
            <w:r>
              <w:rPr>
                <w:rStyle w:val="HTML"/>
                <w:color w:val="006000"/>
              </w:rPr>
              <w:t>com.google.android.ClearTest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javax.microedition.khronos.egl.EGLConfig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>import javax.microedition.khronos.opengles.GL10;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android.app.Activity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android.content.Context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android.opengl.GLSurfaceView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android.os.Bundle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 xml:space="preserve">import </w:t>
            </w:r>
            <w:proofErr w:type="spellStart"/>
            <w:r>
              <w:rPr>
                <w:rStyle w:val="HTML"/>
                <w:color w:val="006000"/>
              </w:rPr>
              <w:t>android.view.MotionEvent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public class </w:t>
            </w:r>
            <w:proofErr w:type="spellStart"/>
            <w:r>
              <w:rPr>
                <w:rStyle w:val="HTML"/>
                <w:color w:val="006000"/>
              </w:rPr>
              <w:t>ClearActivity</w:t>
            </w:r>
            <w:proofErr w:type="spellEnd"/>
            <w:r>
              <w:rPr>
                <w:rStyle w:val="HTML"/>
                <w:color w:val="006000"/>
              </w:rPr>
              <w:t xml:space="preserve"> extends Activity {</w:t>
            </w:r>
            <w:r>
              <w:br/>
            </w:r>
            <w:r>
              <w:rPr>
                <w:rStyle w:val="HTML"/>
                <w:color w:val="006000"/>
              </w:rPr>
              <w:t xml:space="preserve">    @Override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protected void </w:t>
            </w:r>
            <w:proofErr w:type="spellStart"/>
            <w:r>
              <w:rPr>
                <w:rStyle w:val="HTML"/>
                <w:color w:val="006000"/>
              </w:rPr>
              <w:t>onCreate</w:t>
            </w:r>
            <w:proofErr w:type="spellEnd"/>
            <w:r>
              <w:rPr>
                <w:rStyle w:val="HTML"/>
                <w:color w:val="006000"/>
              </w:rPr>
              <w:t xml:space="preserve">(Bundle </w:t>
            </w:r>
            <w:proofErr w:type="spellStart"/>
            <w:r>
              <w:rPr>
                <w:rStyle w:val="HTML"/>
                <w:color w:val="006000"/>
              </w:rPr>
              <w:t>savedInstanceState</w:t>
            </w:r>
            <w:proofErr w:type="spellEnd"/>
            <w:r>
              <w:rPr>
                <w:rStyle w:val="HTML"/>
                <w:color w:val="006000"/>
              </w:rPr>
              <w:t>) {</w:t>
            </w:r>
            <w:r>
              <w:br/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super.onCreate</w:t>
            </w:r>
            <w:proofErr w:type="spellEnd"/>
            <w:r>
              <w:rPr>
                <w:rStyle w:val="HTML"/>
                <w:color w:val="006000"/>
              </w:rPr>
              <w:t>(</w:t>
            </w:r>
            <w:proofErr w:type="spellStart"/>
            <w:r>
              <w:rPr>
                <w:rStyle w:val="HTML"/>
                <w:color w:val="006000"/>
              </w:rPr>
              <w:t>savedInstanceState</w:t>
            </w:r>
            <w:proofErr w:type="spellEnd"/>
            <w:r>
              <w:rPr>
                <w:rStyle w:val="HTML"/>
                <w:color w:val="006000"/>
              </w:rPr>
              <w:t>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mGLView</w:t>
            </w:r>
            <w:proofErr w:type="spellEnd"/>
            <w:r>
              <w:rPr>
                <w:rStyle w:val="HTML"/>
                <w:color w:val="006000"/>
              </w:rPr>
              <w:t xml:space="preserve"> = new </w:t>
            </w:r>
            <w:proofErr w:type="spellStart"/>
            <w:r>
              <w:rPr>
                <w:rStyle w:val="HTML"/>
                <w:color w:val="006000"/>
              </w:rPr>
              <w:t>ClearGLSurfaceView</w:t>
            </w:r>
            <w:proofErr w:type="spellEnd"/>
            <w:r>
              <w:rPr>
                <w:rStyle w:val="HTML"/>
                <w:color w:val="006000"/>
              </w:rPr>
              <w:t>(this);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setContentView</w:t>
            </w:r>
            <w:proofErr w:type="spellEnd"/>
            <w:r>
              <w:rPr>
                <w:rStyle w:val="HTML"/>
                <w:color w:val="006000"/>
              </w:rPr>
              <w:t>(</w:t>
            </w:r>
            <w:proofErr w:type="spellStart"/>
            <w:r>
              <w:rPr>
                <w:rStyle w:val="HTML"/>
                <w:color w:val="006000"/>
              </w:rPr>
              <w:t>mGLView</w:t>
            </w:r>
            <w:proofErr w:type="spellEnd"/>
            <w:r>
              <w:rPr>
                <w:rStyle w:val="HTML"/>
                <w:color w:val="006000"/>
              </w:rPr>
              <w:t>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    @Override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protected void </w:t>
            </w:r>
            <w:proofErr w:type="spellStart"/>
            <w:r>
              <w:rPr>
                <w:rStyle w:val="HTML"/>
                <w:color w:val="006000"/>
              </w:rPr>
              <w:t>onPause</w:t>
            </w:r>
            <w:proofErr w:type="spellEnd"/>
            <w:r>
              <w:rPr>
                <w:rStyle w:val="HTML"/>
                <w:color w:val="006000"/>
              </w:rPr>
              <w:t>() {</w:t>
            </w:r>
            <w:r>
              <w:br/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super.onPause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mGLView.onPause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    @Override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protected void </w:t>
            </w:r>
            <w:proofErr w:type="spellStart"/>
            <w:r>
              <w:rPr>
                <w:rStyle w:val="HTML"/>
                <w:color w:val="006000"/>
              </w:rPr>
              <w:t>onResume</w:t>
            </w:r>
            <w:proofErr w:type="spellEnd"/>
            <w:r>
              <w:rPr>
                <w:rStyle w:val="HTML"/>
                <w:color w:val="006000"/>
              </w:rPr>
              <w:t>() {</w:t>
            </w:r>
            <w:r>
              <w:br/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super.onResume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mGLView.onResume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lastRenderedPageBreak/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private </w:t>
            </w:r>
            <w:proofErr w:type="spellStart"/>
            <w:r>
              <w:rPr>
                <w:rStyle w:val="HTML"/>
                <w:color w:val="006000"/>
              </w:rPr>
              <w:t>GLSurfaceView</w:t>
            </w:r>
            <w:proofErr w:type="spellEnd"/>
            <w:r>
              <w:rPr>
                <w:rStyle w:val="HTML"/>
                <w:color w:val="006000"/>
              </w:rPr>
              <w:t xml:space="preserve"> </w:t>
            </w:r>
            <w:proofErr w:type="spellStart"/>
            <w:r>
              <w:rPr>
                <w:rStyle w:val="HTML"/>
                <w:color w:val="006000"/>
              </w:rPr>
              <w:t>mGLView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>}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class </w:t>
            </w:r>
            <w:proofErr w:type="spellStart"/>
            <w:r>
              <w:rPr>
                <w:rStyle w:val="HTML"/>
                <w:color w:val="006000"/>
              </w:rPr>
              <w:t>ClearGLSurfaceView</w:t>
            </w:r>
            <w:proofErr w:type="spellEnd"/>
            <w:r>
              <w:rPr>
                <w:rStyle w:val="HTML"/>
                <w:color w:val="006000"/>
              </w:rPr>
              <w:t xml:space="preserve"> extends </w:t>
            </w:r>
            <w:proofErr w:type="spellStart"/>
            <w:r>
              <w:rPr>
                <w:rStyle w:val="HTML"/>
                <w:color w:val="006000"/>
              </w:rPr>
              <w:t>GLSurfaceView</w:t>
            </w:r>
            <w:proofErr w:type="spellEnd"/>
            <w:r>
              <w:rPr>
                <w:rStyle w:val="HTML"/>
                <w:color w:val="006000"/>
              </w:rPr>
              <w:t xml:space="preserve"> {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public </w:t>
            </w:r>
            <w:proofErr w:type="spellStart"/>
            <w:r>
              <w:rPr>
                <w:rStyle w:val="HTML"/>
                <w:color w:val="006000"/>
              </w:rPr>
              <w:t>ClearGLSurfaceView</w:t>
            </w:r>
            <w:proofErr w:type="spellEnd"/>
            <w:r>
              <w:rPr>
                <w:rStyle w:val="HTML"/>
                <w:color w:val="006000"/>
              </w:rPr>
              <w:t>(Context context) {</w:t>
            </w:r>
            <w:r>
              <w:br/>
              <w:t xml:space="preserve">        </w:t>
            </w:r>
            <w:r>
              <w:rPr>
                <w:rStyle w:val="HTML"/>
                <w:color w:val="006000"/>
              </w:rPr>
              <w:t>super(context);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mRenderer</w:t>
            </w:r>
            <w:proofErr w:type="spellEnd"/>
            <w:r>
              <w:rPr>
                <w:rStyle w:val="HTML"/>
                <w:color w:val="006000"/>
              </w:rPr>
              <w:t xml:space="preserve"> = new </w:t>
            </w:r>
            <w:proofErr w:type="spellStart"/>
            <w:r>
              <w:rPr>
                <w:rStyle w:val="HTML"/>
                <w:color w:val="006000"/>
              </w:rPr>
              <w:t>ClearRenderer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setRenderer</w:t>
            </w:r>
            <w:proofErr w:type="spellEnd"/>
            <w:r>
              <w:rPr>
                <w:rStyle w:val="HTML"/>
                <w:color w:val="006000"/>
              </w:rPr>
              <w:t>(</w:t>
            </w:r>
            <w:proofErr w:type="spellStart"/>
            <w:r>
              <w:rPr>
                <w:rStyle w:val="HTML"/>
                <w:color w:val="006000"/>
              </w:rPr>
              <w:t>mRenderer</w:t>
            </w:r>
            <w:proofErr w:type="spellEnd"/>
            <w:r>
              <w:rPr>
                <w:rStyle w:val="HTML"/>
                <w:color w:val="006000"/>
              </w:rPr>
              <w:t>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"/>
                <w:color w:val="006000"/>
              </w:rPr>
              <w:t>boolean</w:t>
            </w:r>
            <w:proofErr w:type="spellEnd"/>
            <w:r>
              <w:rPr>
                <w:rStyle w:val="HTML"/>
                <w:color w:val="006000"/>
              </w:rPr>
              <w:t xml:space="preserve"> </w:t>
            </w:r>
            <w:proofErr w:type="spellStart"/>
            <w:r>
              <w:rPr>
                <w:rStyle w:val="HTML"/>
                <w:color w:val="006000"/>
              </w:rPr>
              <w:t>onTouchEvent</w:t>
            </w:r>
            <w:proofErr w:type="spellEnd"/>
            <w:r>
              <w:rPr>
                <w:rStyle w:val="HTML"/>
                <w:color w:val="006000"/>
              </w:rPr>
              <w:t xml:space="preserve">(final </w:t>
            </w:r>
            <w:proofErr w:type="spellStart"/>
            <w:r>
              <w:rPr>
                <w:rStyle w:val="HTML"/>
                <w:color w:val="006000"/>
              </w:rPr>
              <w:t>MotionEvent</w:t>
            </w:r>
            <w:proofErr w:type="spellEnd"/>
            <w:r>
              <w:rPr>
                <w:rStyle w:val="HTML"/>
                <w:color w:val="006000"/>
              </w:rPr>
              <w:t xml:space="preserve"> event) {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queueEvent</w:t>
            </w:r>
            <w:proofErr w:type="spellEnd"/>
            <w:r>
              <w:rPr>
                <w:rStyle w:val="HTML"/>
                <w:color w:val="006000"/>
              </w:rPr>
              <w:t>(new</w:t>
            </w:r>
            <w:r>
              <w:t xml:space="preserve"> </w:t>
            </w:r>
            <w:proofErr w:type="spellStart"/>
            <w:r>
              <w:rPr>
                <w:rStyle w:val="HTML"/>
                <w:color w:val="006000"/>
              </w:rPr>
              <w:t>Runnable</w:t>
            </w:r>
            <w:proofErr w:type="spellEnd"/>
            <w:r>
              <w:rPr>
                <w:rStyle w:val="HTML"/>
                <w:color w:val="006000"/>
              </w:rPr>
              <w:t>(){</w:t>
            </w:r>
            <w:r>
              <w:br/>
              <w:t xml:space="preserve">            </w:t>
            </w:r>
            <w:r>
              <w:rPr>
                <w:rStyle w:val="HTML"/>
                <w:color w:val="006000"/>
              </w:rPr>
              <w:t>public void run() {</w:t>
            </w:r>
            <w:r>
              <w:br/>
            </w:r>
            <w:r>
              <w:rPr>
                <w:rStyle w:val="HTML"/>
                <w:color w:val="006000"/>
              </w:rPr>
              <w:t xml:space="preserve">                </w:t>
            </w:r>
            <w:proofErr w:type="spellStart"/>
            <w:r>
              <w:rPr>
                <w:rStyle w:val="HTML"/>
                <w:color w:val="006000"/>
              </w:rPr>
              <w:t>mRenderer.setColor</w:t>
            </w:r>
            <w:proofErr w:type="spellEnd"/>
            <w:r>
              <w:rPr>
                <w:rStyle w:val="HTML"/>
                <w:color w:val="006000"/>
              </w:rPr>
              <w:t>(</w:t>
            </w:r>
            <w:proofErr w:type="spellStart"/>
            <w:r>
              <w:rPr>
                <w:rStyle w:val="HTML"/>
                <w:color w:val="006000"/>
              </w:rPr>
              <w:t>event.getX</w:t>
            </w:r>
            <w:proofErr w:type="spellEnd"/>
            <w:r>
              <w:rPr>
                <w:rStyle w:val="HTML"/>
                <w:color w:val="006000"/>
              </w:rPr>
              <w:t xml:space="preserve">() / </w:t>
            </w:r>
            <w:proofErr w:type="spellStart"/>
            <w:r>
              <w:rPr>
                <w:rStyle w:val="HTML"/>
                <w:color w:val="006000"/>
              </w:rPr>
              <w:t>getWidth</w:t>
            </w:r>
            <w:proofErr w:type="spellEnd"/>
            <w:r>
              <w:rPr>
                <w:rStyle w:val="HTML"/>
                <w:color w:val="006000"/>
              </w:rPr>
              <w:t>(),</w:t>
            </w:r>
            <w:r>
              <w:br/>
            </w:r>
            <w:r>
              <w:rPr>
                <w:rStyle w:val="HTML"/>
                <w:color w:val="006000"/>
              </w:rPr>
              <w:t xml:space="preserve">                        </w:t>
            </w:r>
            <w:proofErr w:type="spellStart"/>
            <w:r>
              <w:rPr>
                <w:rStyle w:val="HTML"/>
                <w:color w:val="006000"/>
              </w:rPr>
              <w:t>event.getY</w:t>
            </w:r>
            <w:proofErr w:type="spellEnd"/>
            <w:r>
              <w:rPr>
                <w:rStyle w:val="HTML"/>
                <w:color w:val="006000"/>
              </w:rPr>
              <w:t xml:space="preserve">() / </w:t>
            </w:r>
            <w:proofErr w:type="spellStart"/>
            <w:r>
              <w:rPr>
                <w:rStyle w:val="HTML"/>
                <w:color w:val="006000"/>
              </w:rPr>
              <w:t>getHeight</w:t>
            </w:r>
            <w:proofErr w:type="spellEnd"/>
            <w:r>
              <w:rPr>
                <w:rStyle w:val="HTML"/>
                <w:color w:val="006000"/>
              </w:rPr>
              <w:t>(), 1.0f);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    }});</w:t>
            </w:r>
            <w:r>
              <w:br/>
              <w:t xml:space="preserve">            </w:t>
            </w:r>
            <w:r>
              <w:rPr>
                <w:rStyle w:val="HTML"/>
                <w:color w:val="006000"/>
              </w:rPr>
              <w:t>return</w:t>
            </w:r>
            <w:r>
              <w:t xml:space="preserve"> </w:t>
            </w:r>
            <w:r>
              <w:rPr>
                <w:rStyle w:val="HTML"/>
                <w:color w:val="006000"/>
              </w:rPr>
              <w:t>true;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}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ClearRenderer</w:t>
            </w:r>
            <w:proofErr w:type="spellEnd"/>
            <w:r>
              <w:rPr>
                <w:rStyle w:val="HTML"/>
                <w:color w:val="006000"/>
              </w:rPr>
              <w:t xml:space="preserve"> </w:t>
            </w:r>
            <w:proofErr w:type="spellStart"/>
            <w:r>
              <w:rPr>
                <w:rStyle w:val="HTML"/>
                <w:color w:val="006000"/>
              </w:rPr>
              <w:t>mRenderer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>}</w:t>
            </w:r>
            <w:r>
              <w:br/>
            </w:r>
            <w:r>
              <w:br/>
            </w:r>
            <w:r>
              <w:rPr>
                <w:rStyle w:val="HTML"/>
                <w:color w:val="006000"/>
              </w:rPr>
              <w:t xml:space="preserve">class </w:t>
            </w:r>
            <w:proofErr w:type="spellStart"/>
            <w:r>
              <w:rPr>
                <w:rStyle w:val="HTML"/>
                <w:color w:val="006000"/>
              </w:rPr>
              <w:t>ClearRenderer</w:t>
            </w:r>
            <w:proofErr w:type="spellEnd"/>
            <w:r>
              <w:rPr>
                <w:rStyle w:val="HTML"/>
                <w:color w:val="006000"/>
              </w:rPr>
              <w:t xml:space="preserve"> implements </w:t>
            </w:r>
            <w:proofErr w:type="spellStart"/>
            <w:r>
              <w:rPr>
                <w:rStyle w:val="HTML"/>
                <w:color w:val="006000"/>
              </w:rPr>
              <w:t>GLSurfaceView.Renderer</w:t>
            </w:r>
            <w:proofErr w:type="spellEnd"/>
            <w:r>
              <w:rPr>
                <w:rStyle w:val="HTML"/>
                <w:color w:val="006000"/>
              </w:rPr>
              <w:t xml:space="preserve"> {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public void </w:t>
            </w:r>
            <w:proofErr w:type="spellStart"/>
            <w:r>
              <w:rPr>
                <w:rStyle w:val="HTML"/>
                <w:color w:val="006000"/>
              </w:rPr>
              <w:t>onSurfaceCreated</w:t>
            </w:r>
            <w:proofErr w:type="spellEnd"/>
            <w:r>
              <w:rPr>
                <w:rStyle w:val="HTML"/>
                <w:color w:val="006000"/>
              </w:rPr>
              <w:t xml:space="preserve">(GL10 </w:t>
            </w:r>
            <w:proofErr w:type="spellStart"/>
            <w:r>
              <w:rPr>
                <w:rStyle w:val="HTML"/>
                <w:color w:val="006000"/>
              </w:rPr>
              <w:t>gl</w:t>
            </w:r>
            <w:proofErr w:type="spellEnd"/>
            <w:r>
              <w:rPr>
                <w:rStyle w:val="HTML"/>
                <w:color w:val="006000"/>
              </w:rPr>
              <w:t xml:space="preserve">, </w:t>
            </w:r>
            <w:proofErr w:type="spellStart"/>
            <w:r>
              <w:rPr>
                <w:rStyle w:val="HTML"/>
                <w:color w:val="006000"/>
              </w:rPr>
              <w:t>EGLConfig</w:t>
            </w:r>
            <w:proofErr w:type="spellEnd"/>
            <w:r>
              <w:rPr>
                <w:rStyle w:val="HTML"/>
                <w:color w:val="006000"/>
              </w:rPr>
              <w:t xml:space="preserve"> </w:t>
            </w:r>
            <w:proofErr w:type="spellStart"/>
            <w:r>
              <w:rPr>
                <w:rStyle w:val="HTML"/>
                <w:color w:val="006000"/>
              </w:rPr>
              <w:t>config</w:t>
            </w:r>
            <w:proofErr w:type="spellEnd"/>
            <w:r>
              <w:rPr>
                <w:rStyle w:val="HTML"/>
                <w:color w:val="006000"/>
              </w:rPr>
              <w:t>) {</w:t>
            </w:r>
            <w:r>
              <w:br/>
              <w:t xml:space="preserve">        </w:t>
            </w:r>
            <w:r>
              <w:rPr>
                <w:rStyle w:val="HTML"/>
                <w:color w:val="006000"/>
              </w:rPr>
              <w:t>// Do nothing special.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public void </w:t>
            </w:r>
            <w:proofErr w:type="spellStart"/>
            <w:r>
              <w:rPr>
                <w:rStyle w:val="HTML"/>
                <w:color w:val="006000"/>
              </w:rPr>
              <w:t>onSurfaceChanged</w:t>
            </w:r>
            <w:proofErr w:type="spellEnd"/>
            <w:r>
              <w:rPr>
                <w:rStyle w:val="HTML"/>
                <w:color w:val="006000"/>
              </w:rPr>
              <w:t xml:space="preserve">(GL10 </w:t>
            </w:r>
            <w:proofErr w:type="spellStart"/>
            <w:r>
              <w:rPr>
                <w:rStyle w:val="HTML"/>
                <w:color w:val="006000"/>
              </w:rPr>
              <w:t>gl</w:t>
            </w:r>
            <w:proofErr w:type="spellEnd"/>
            <w:r>
              <w:rPr>
                <w:rStyle w:val="HTML"/>
                <w:color w:val="006000"/>
              </w:rPr>
              <w:t xml:space="preserve">, </w:t>
            </w:r>
            <w:proofErr w:type="spellStart"/>
            <w:r>
              <w:rPr>
                <w:rStyle w:val="HTML"/>
                <w:color w:val="006000"/>
              </w:rPr>
              <w:t>int</w:t>
            </w:r>
            <w:proofErr w:type="spellEnd"/>
            <w:r>
              <w:rPr>
                <w:rStyle w:val="HTML"/>
                <w:color w:val="006000"/>
              </w:rPr>
              <w:t xml:space="preserve"> w, </w:t>
            </w:r>
            <w:proofErr w:type="spellStart"/>
            <w:r>
              <w:rPr>
                <w:rStyle w:val="HTML"/>
                <w:color w:val="006000"/>
              </w:rPr>
              <w:t>int</w:t>
            </w:r>
            <w:proofErr w:type="spellEnd"/>
            <w:r>
              <w:rPr>
                <w:rStyle w:val="HTML"/>
                <w:color w:val="006000"/>
              </w:rPr>
              <w:t xml:space="preserve"> h) {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gl.glViewport</w:t>
            </w:r>
            <w:proofErr w:type="spellEnd"/>
            <w:r>
              <w:rPr>
                <w:rStyle w:val="HTML"/>
                <w:color w:val="006000"/>
              </w:rPr>
              <w:t>(0, 0, w, h);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public void </w:t>
            </w:r>
            <w:proofErr w:type="spellStart"/>
            <w:r>
              <w:rPr>
                <w:rStyle w:val="HTML"/>
                <w:color w:val="006000"/>
              </w:rPr>
              <w:t>onDrawFrame</w:t>
            </w:r>
            <w:proofErr w:type="spellEnd"/>
            <w:r>
              <w:rPr>
                <w:rStyle w:val="HTML"/>
                <w:color w:val="006000"/>
              </w:rPr>
              <w:t xml:space="preserve">(GL10 </w:t>
            </w:r>
            <w:proofErr w:type="spellStart"/>
            <w:r>
              <w:rPr>
                <w:rStyle w:val="HTML"/>
                <w:color w:val="006000"/>
              </w:rPr>
              <w:t>gl</w:t>
            </w:r>
            <w:proofErr w:type="spellEnd"/>
            <w:r>
              <w:rPr>
                <w:rStyle w:val="HTML"/>
                <w:color w:val="006000"/>
              </w:rPr>
              <w:t>) {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gl.glClearColor</w:t>
            </w:r>
            <w:proofErr w:type="spellEnd"/>
            <w:r>
              <w:rPr>
                <w:rStyle w:val="HTML"/>
                <w:color w:val="006000"/>
              </w:rPr>
              <w:t>(</w:t>
            </w:r>
            <w:proofErr w:type="spellStart"/>
            <w:r>
              <w:rPr>
                <w:rStyle w:val="HTML"/>
                <w:color w:val="006000"/>
              </w:rPr>
              <w:t>mRed</w:t>
            </w:r>
            <w:proofErr w:type="spellEnd"/>
            <w:r>
              <w:rPr>
                <w:rStyle w:val="HTML"/>
                <w:color w:val="006000"/>
              </w:rPr>
              <w:t xml:space="preserve">, </w:t>
            </w:r>
            <w:proofErr w:type="spellStart"/>
            <w:r>
              <w:rPr>
                <w:rStyle w:val="HTML"/>
                <w:color w:val="006000"/>
              </w:rPr>
              <w:t>mGreen</w:t>
            </w:r>
            <w:proofErr w:type="spellEnd"/>
            <w:r>
              <w:rPr>
                <w:rStyle w:val="HTML"/>
                <w:color w:val="006000"/>
              </w:rPr>
              <w:t xml:space="preserve">, </w:t>
            </w:r>
            <w:proofErr w:type="spellStart"/>
            <w:r>
              <w:rPr>
                <w:rStyle w:val="HTML"/>
                <w:color w:val="006000"/>
              </w:rPr>
              <w:t>mBlue</w:t>
            </w:r>
            <w:proofErr w:type="spellEnd"/>
            <w:r>
              <w:rPr>
                <w:rStyle w:val="HTML"/>
                <w:color w:val="006000"/>
              </w:rPr>
              <w:t>, 1.0f);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gl.glClear</w:t>
            </w:r>
            <w:proofErr w:type="spellEnd"/>
            <w:r>
              <w:rPr>
                <w:rStyle w:val="HTML"/>
                <w:color w:val="006000"/>
              </w:rPr>
              <w:t>(GL10.GL_COLOR_BUFFER_BIT | GL10.GL_DEPTH_BUFFER_BIT);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public void </w:t>
            </w:r>
            <w:proofErr w:type="spellStart"/>
            <w:r>
              <w:rPr>
                <w:rStyle w:val="HTML"/>
                <w:color w:val="006000"/>
              </w:rPr>
              <w:t>setColor</w:t>
            </w:r>
            <w:proofErr w:type="spellEnd"/>
            <w:r>
              <w:rPr>
                <w:rStyle w:val="HTML"/>
                <w:color w:val="006000"/>
              </w:rPr>
              <w:t>(float r, float g, float b) {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mRed</w:t>
            </w:r>
            <w:proofErr w:type="spellEnd"/>
            <w:r>
              <w:rPr>
                <w:rStyle w:val="HTML"/>
                <w:color w:val="006000"/>
              </w:rPr>
              <w:t xml:space="preserve"> = r;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mGreen</w:t>
            </w:r>
            <w:proofErr w:type="spellEnd"/>
            <w:r>
              <w:rPr>
                <w:rStyle w:val="HTML"/>
                <w:color w:val="006000"/>
              </w:rPr>
              <w:t xml:space="preserve"> = g;</w:t>
            </w:r>
            <w:r>
              <w:br/>
            </w:r>
            <w:r>
              <w:rPr>
                <w:rStyle w:val="HTML"/>
                <w:color w:val="006000"/>
              </w:rPr>
              <w:t xml:space="preserve">        </w:t>
            </w:r>
            <w:proofErr w:type="spellStart"/>
            <w:r>
              <w:rPr>
                <w:rStyle w:val="HTML"/>
                <w:color w:val="006000"/>
              </w:rPr>
              <w:t>mBlue</w:t>
            </w:r>
            <w:proofErr w:type="spellEnd"/>
            <w:r>
              <w:rPr>
                <w:rStyle w:val="HTML"/>
                <w:color w:val="006000"/>
              </w:rPr>
              <w:t xml:space="preserve"> = b;</w:t>
            </w:r>
            <w:r>
              <w:br/>
            </w:r>
            <w:r>
              <w:rPr>
                <w:rStyle w:val="HTML"/>
                <w:color w:val="006000"/>
              </w:rPr>
              <w:t xml:space="preserve">    }</w:t>
            </w:r>
            <w:r>
              <w:br/>
            </w:r>
            <w:r>
              <w:br/>
            </w:r>
            <w:r>
              <w:lastRenderedPageBreak/>
              <w:t xml:space="preserve">    </w:t>
            </w:r>
            <w:r>
              <w:rPr>
                <w:rStyle w:val="HTML"/>
                <w:color w:val="006000"/>
              </w:rPr>
              <w:t>private</w:t>
            </w:r>
            <w:r>
              <w:t xml:space="preserve"> </w:t>
            </w:r>
            <w:r>
              <w:rPr>
                <w:rStyle w:val="HTML"/>
                <w:color w:val="006000"/>
              </w:rPr>
              <w:t xml:space="preserve">float </w:t>
            </w:r>
            <w:proofErr w:type="spellStart"/>
            <w:r>
              <w:rPr>
                <w:rStyle w:val="HTML"/>
                <w:color w:val="006000"/>
              </w:rPr>
              <w:t>mRed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>private</w:t>
            </w:r>
            <w:r>
              <w:t xml:space="preserve"> </w:t>
            </w:r>
            <w:r>
              <w:rPr>
                <w:rStyle w:val="HTML"/>
                <w:color w:val="006000"/>
              </w:rPr>
              <w:t xml:space="preserve">float </w:t>
            </w:r>
            <w:proofErr w:type="spellStart"/>
            <w:r>
              <w:rPr>
                <w:rStyle w:val="HTML"/>
                <w:color w:val="006000"/>
              </w:rPr>
              <w:t>mGreen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>private</w:t>
            </w:r>
            <w:r>
              <w:t xml:space="preserve"> </w:t>
            </w:r>
            <w:r>
              <w:rPr>
                <w:rStyle w:val="HTML"/>
                <w:color w:val="006000"/>
              </w:rPr>
              <w:t xml:space="preserve">float </w:t>
            </w:r>
            <w:proofErr w:type="spellStart"/>
            <w:r>
              <w:rPr>
                <w:rStyle w:val="HTML"/>
                <w:color w:val="006000"/>
              </w:rPr>
              <w:t>mBlue</w:t>
            </w:r>
            <w:proofErr w:type="spellEnd"/>
            <w:r>
              <w:rPr>
                <w:rStyle w:val="HTML"/>
                <w:color w:val="006000"/>
              </w:rPr>
              <w:t>;</w:t>
            </w:r>
            <w:r>
              <w:br/>
            </w:r>
            <w:r>
              <w:rPr>
                <w:rStyle w:val="HTML"/>
                <w:color w:val="006000"/>
              </w:rPr>
              <w:t>}</w:t>
            </w:r>
          </w:p>
          <w:p w:rsidR="00C17FDF" w:rsidRDefault="00C17FDF" w:rsidP="00C17FDF">
            <w:pPr>
              <w:pStyle w:val="a5"/>
            </w:pPr>
            <w:r>
              <w:t>이 어플리케이션은 모든 프레임을 위해 화면을 지운다. 사용자가 화면을 tap</w:t>
            </w:r>
            <w:proofErr w:type="spellStart"/>
            <w:r>
              <w:t>할때</w:t>
            </w:r>
            <w:proofErr w:type="spellEnd"/>
            <w:r>
              <w:t xml:space="preserve"> 사용자 touch 이벤트의 </w:t>
            </w:r>
            <w:proofErr w:type="spellStart"/>
            <w:r>
              <w:t>좌표값</w:t>
            </w:r>
            <w:proofErr w:type="spellEnd"/>
            <w:r>
              <w:t>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 xml:space="preserve">)에 기반해 색을 지운다. </w:t>
            </w:r>
            <w:proofErr w:type="spellStart"/>
            <w:r>
              <w:t>ClearGLSurfaceView.onTouchEvent</w:t>
            </w:r>
            <w:proofErr w:type="spellEnd"/>
            <w:r>
              <w:t xml:space="preserve">()의 </w:t>
            </w:r>
            <w:proofErr w:type="spellStart"/>
            <w:r>
              <w:t>queueEvent</w:t>
            </w:r>
            <w:proofErr w:type="spellEnd"/>
            <w:r>
              <w:t xml:space="preserve">()사용에 주목하자. </w:t>
            </w:r>
            <w:proofErr w:type="spellStart"/>
            <w:r>
              <w:t>queueEvent</w:t>
            </w:r>
            <w:proofErr w:type="spellEnd"/>
            <w:r>
              <w:t xml:space="preserve">() </w:t>
            </w:r>
            <w:proofErr w:type="spellStart"/>
            <w:r>
              <w:t>메서드는</w:t>
            </w:r>
            <w:proofErr w:type="spellEnd"/>
            <w:r>
              <w:t xml:space="preserve"> UI </w:t>
            </w:r>
            <w:proofErr w:type="spellStart"/>
            <w:r>
              <w:t>쓰레드와</w:t>
            </w:r>
            <w:proofErr w:type="spellEnd"/>
            <w:r>
              <w:t xml:space="preserve"> </w:t>
            </w:r>
            <w:proofErr w:type="spellStart"/>
            <w:r>
              <w:t>렌더링</w:t>
            </w:r>
            <w:proofErr w:type="spellEnd"/>
            <w:r>
              <w:t xml:space="preserve"> </w:t>
            </w:r>
            <w:proofErr w:type="spellStart"/>
            <w:r>
              <w:t>쓰레드간의</w:t>
            </w:r>
            <w:proofErr w:type="spellEnd"/>
            <w:r>
              <w:t xml:space="preserve"> 안전한 통신을 위해 사용된다. 원한다면 Renderer클래스 자체에서 동기화 </w:t>
            </w:r>
            <w:proofErr w:type="spellStart"/>
            <w:r>
              <w:t>메서드와</w:t>
            </w:r>
            <w:proofErr w:type="spellEnd"/>
            <w:r>
              <w:t xml:space="preserve"> 같은 자바 </w:t>
            </w:r>
            <w:proofErr w:type="spellStart"/>
            <w:r>
              <w:t>쓰레드간</w:t>
            </w:r>
            <w:proofErr w:type="spellEnd"/>
            <w:r>
              <w:t xml:space="preserve"> 통신기술을 사용할 수 있다. 하지만, 이벤트를 큐에 담는 것이 </w:t>
            </w:r>
            <w:proofErr w:type="spellStart"/>
            <w:r>
              <w:t>쓰레드간</w:t>
            </w:r>
            <w:proofErr w:type="spellEnd"/>
            <w:r>
              <w:t xml:space="preserve"> 통신을 다루는 것보다 더 안전한 방법이다.</w:t>
            </w:r>
          </w:p>
          <w:p w:rsidR="00C17FDF" w:rsidRDefault="00C17FDF" w:rsidP="00C17FDF">
            <w:pPr>
              <w:pStyle w:val="4"/>
              <w:ind w:left="1520" w:hanging="720"/>
              <w:rPr>
                <w:b w:val="0"/>
                <w:bCs w:val="0"/>
                <w:color w:val="666154"/>
                <w:sz w:val="29"/>
                <w:szCs w:val="29"/>
              </w:rPr>
            </w:pPr>
            <w:bookmarkStart w:id="2" w:name="Item10.GLSurfaceView소개-다른GLSurfaceView샘플"/>
            <w:bookmarkStart w:id="3" w:name="TOC-GLSurfaceView-"/>
            <w:bookmarkEnd w:id="2"/>
            <w:bookmarkEnd w:id="3"/>
            <w:r>
              <w:rPr>
                <w:b w:val="0"/>
                <w:bCs w:val="0"/>
                <w:color w:val="666154"/>
                <w:sz w:val="36"/>
                <w:szCs w:val="36"/>
              </w:rPr>
              <w:t xml:space="preserve">다른 </w:t>
            </w:r>
            <w:proofErr w:type="spellStart"/>
            <w:r>
              <w:rPr>
                <w:b w:val="0"/>
                <w:bCs w:val="0"/>
                <w:color w:val="666154"/>
                <w:sz w:val="36"/>
                <w:szCs w:val="36"/>
              </w:rPr>
              <w:t>GLSurfaceView</w:t>
            </w:r>
            <w:proofErr w:type="spellEnd"/>
            <w:r>
              <w:rPr>
                <w:b w:val="0"/>
                <w:bCs w:val="0"/>
                <w:color w:val="666154"/>
                <w:sz w:val="36"/>
                <w:szCs w:val="36"/>
              </w:rPr>
              <w:t xml:space="preserve"> 샘플</w:t>
            </w:r>
          </w:p>
          <w:p w:rsidR="00C17FDF" w:rsidRDefault="00C17FDF" w:rsidP="00C17FDF">
            <w:pPr>
              <w:pStyle w:val="a5"/>
            </w:pPr>
            <w:r>
              <w:t xml:space="preserve">단순히 화면을 지우는 것이 지루한가? </w:t>
            </w:r>
            <w:proofErr w:type="spellStart"/>
            <w:r>
              <w:t>안드로이드</w:t>
            </w:r>
            <w:proofErr w:type="spellEnd"/>
            <w:r>
              <w:t xml:space="preserve"> SDK에 포함된 API데모를 통해 더 재미있는 예제들을 </w:t>
            </w:r>
            <w:proofErr w:type="spellStart"/>
            <w:r>
              <w:t>볼수</w:t>
            </w:r>
            <w:proofErr w:type="spellEnd"/>
            <w:r>
              <w:t xml:space="preserve"> 있다. 모든 OpenGL ES 샘플들은 </w:t>
            </w:r>
            <w:proofErr w:type="spellStart"/>
            <w:r>
              <w:t>GLSurfaceView를</w:t>
            </w:r>
            <w:proofErr w:type="spellEnd"/>
            <w:r>
              <w:t xml:space="preserve"> 사용하기 위해 변경 되었다.</w:t>
            </w:r>
          </w:p>
          <w:p w:rsidR="00C17FDF" w:rsidRDefault="00C17FDF" w:rsidP="00C17F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GLSurfaceView</w:t>
            </w:r>
            <w:proofErr w:type="spellEnd"/>
            <w:r>
              <w:t xml:space="preserve"> - 삼각형 회전</w:t>
            </w:r>
          </w:p>
          <w:p w:rsidR="00C17FDF" w:rsidRDefault="00C17FDF" w:rsidP="00C17F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Kube</w:t>
            </w:r>
            <w:proofErr w:type="spellEnd"/>
            <w:r>
              <w:t xml:space="preserve"> - </w:t>
            </w:r>
            <w:proofErr w:type="spellStart"/>
            <w:r>
              <w:t>큐브</w:t>
            </w:r>
            <w:proofErr w:type="spellEnd"/>
            <w:r>
              <w:t xml:space="preserve"> 퍼즐 데모</w:t>
            </w:r>
          </w:p>
          <w:p w:rsidR="00C17FDF" w:rsidRDefault="00C17FDF" w:rsidP="00C17F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반투명 </w:t>
            </w:r>
            <w:proofErr w:type="spellStart"/>
            <w:r>
              <w:t>GLSurface</w:t>
            </w:r>
            <w:proofErr w:type="spellEnd"/>
            <w:r>
              <w:t xml:space="preserve"> </w:t>
            </w:r>
            <w:proofErr w:type="spellStart"/>
            <w:r>
              <w:t>뷰</w:t>
            </w:r>
            <w:proofErr w:type="spellEnd"/>
            <w:r>
              <w:t xml:space="preserve"> - 반투명 배경에서 3D 그래픽이 어떡해 </w:t>
            </w:r>
            <w:proofErr w:type="spellStart"/>
            <w:r>
              <w:t>디스플레이되는지를</w:t>
            </w:r>
            <w:proofErr w:type="spellEnd"/>
            <w:r>
              <w:t xml:space="preserve"> 보여준다.</w:t>
            </w:r>
          </w:p>
          <w:p w:rsidR="00C17FDF" w:rsidRDefault="00C17FDF" w:rsidP="00C17F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텍스쳐</w:t>
            </w:r>
            <w:proofErr w:type="spellEnd"/>
            <w:r>
              <w:t xml:space="preserve"> </w:t>
            </w:r>
            <w:proofErr w:type="gramStart"/>
            <w:r>
              <w:t>삼각형 :</w:t>
            </w:r>
            <w:proofErr w:type="gramEnd"/>
            <w:r>
              <w:t xml:space="preserve"> </w:t>
            </w:r>
            <w:proofErr w:type="spellStart"/>
            <w:r>
              <w:t>텍스쳐된</w:t>
            </w:r>
            <w:proofErr w:type="spellEnd"/>
            <w:r>
              <w:t xml:space="preserve"> 3D 삼각형을 어떡해 그리는지 보여준다.</w:t>
            </w:r>
          </w:p>
          <w:p w:rsidR="00C17FDF" w:rsidRDefault="00C17FDF" w:rsidP="00C17F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proofErr w:type="spellStart"/>
            <w:r>
              <w:t>스프라이트</w:t>
            </w:r>
            <w:proofErr w:type="spellEnd"/>
            <w:r>
              <w:t xml:space="preserve"> 텍스트 - </w:t>
            </w:r>
            <w:proofErr w:type="spellStart"/>
            <w:r>
              <w:t>텍스쳐에</w:t>
            </w:r>
            <w:proofErr w:type="spellEnd"/>
            <w:r>
              <w:t xml:space="preserve"> 텍스트를 그리고 3D 장면에 어떡해 구성되는지를 보여준다.</w:t>
            </w:r>
          </w:p>
          <w:p w:rsidR="00C17FDF" w:rsidRDefault="00C17FDF" w:rsidP="00C17F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터치 </w:t>
            </w:r>
            <w:proofErr w:type="gramStart"/>
            <w:r>
              <w:t>회전 :</w:t>
            </w:r>
            <w:proofErr w:type="gramEnd"/>
            <w:r>
              <w:t xml:space="preserve"> 사용자 입력에 반응하여 3D객체를 어떡해 회전시키는지를 보여준다.</w:t>
            </w:r>
          </w:p>
          <w:p w:rsidR="00C17FDF" w:rsidRDefault="00C17FDF" w:rsidP="00C17FDF">
            <w:pPr>
              <w:pStyle w:val="4"/>
              <w:ind w:left="1340" w:hanging="540"/>
              <w:rPr>
                <w:b w:val="0"/>
                <w:bCs w:val="0"/>
                <w:color w:val="666154"/>
                <w:sz w:val="29"/>
                <w:szCs w:val="29"/>
              </w:rPr>
            </w:pPr>
            <w:bookmarkStart w:id="4" w:name="Item10.GLSurfaceView소개-surface선택"/>
            <w:bookmarkStart w:id="5" w:name="TOC-surface-"/>
            <w:bookmarkEnd w:id="4"/>
            <w:bookmarkEnd w:id="5"/>
            <w:r>
              <w:rPr>
                <w:b w:val="0"/>
                <w:bCs w:val="0"/>
                <w:color w:val="666154"/>
                <w:sz w:val="27"/>
                <w:szCs w:val="27"/>
              </w:rPr>
              <w:t>surface 선택</w:t>
            </w:r>
          </w:p>
          <w:p w:rsidR="00C17FDF" w:rsidRDefault="00C17FDF" w:rsidP="00C17FDF">
            <w:pPr>
              <w:pStyle w:val="a5"/>
            </w:pPr>
            <w:proofErr w:type="spellStart"/>
            <w:r>
              <w:t>GLSurfaceView</w:t>
            </w:r>
            <w:proofErr w:type="spellEnd"/>
            <w:r>
              <w:t xml:space="preserve">는 </w:t>
            </w:r>
            <w:proofErr w:type="spellStart"/>
            <w:r>
              <w:t>렌더링하고자하는</w:t>
            </w:r>
            <w:proofErr w:type="spellEnd"/>
            <w:r>
              <w:t xml:space="preserve"> surface의 유형을 </w:t>
            </w:r>
            <w:proofErr w:type="spellStart"/>
            <w:r>
              <w:t>선택할수</w:t>
            </w:r>
            <w:proofErr w:type="spellEnd"/>
            <w:r>
              <w:t xml:space="preserve"> 있도록 도와준다. 서로 다른 </w:t>
            </w:r>
            <w:proofErr w:type="spellStart"/>
            <w:r>
              <w:t>안드로이드</w:t>
            </w:r>
            <w:proofErr w:type="spellEnd"/>
            <w:r>
              <w:t xml:space="preserve"> 디바이스 공통 부분을 가지지 않는 서로 다른 Surface 유형을 지원한다. 이것은 각 </w:t>
            </w:r>
            <w:proofErr w:type="spellStart"/>
            <w:r>
              <w:t>디바이스별로</w:t>
            </w:r>
            <w:proofErr w:type="spellEnd"/>
            <w:r>
              <w:t xml:space="preserve"> 가장 적절한 Surface를 선택하는데 어려움을 준다.</w:t>
            </w:r>
          </w:p>
          <w:p w:rsidR="00C17FDF" w:rsidRDefault="00C17FDF" w:rsidP="00C17FDF">
            <w:pPr>
              <w:pStyle w:val="a5"/>
            </w:pPr>
            <w:r>
              <w:t xml:space="preserve">디폴트로 </w:t>
            </w:r>
            <w:proofErr w:type="spellStart"/>
            <w:r>
              <w:t>GLSurfaceView</w:t>
            </w:r>
            <w:proofErr w:type="spellEnd"/>
            <w:r>
              <w:t xml:space="preserve">는 16비트 깊이를 가지는 버퍼와 16비트 RGB 프레임 버퍼에 가능한 가까운 surface를 찾으려고 시도한다.  </w:t>
            </w:r>
            <w:proofErr w:type="spellStart"/>
            <w:r>
              <w:t>개발하고자하는</w:t>
            </w:r>
            <w:proofErr w:type="spellEnd"/>
            <w:r>
              <w:t xml:space="preserve"> 어플리케이션의 </w:t>
            </w:r>
            <w:proofErr w:type="spellStart"/>
            <w:r>
              <w:t>니즈에</w:t>
            </w:r>
            <w:proofErr w:type="spellEnd"/>
            <w:r>
              <w:t xml:space="preserve"> 따라 이 동작을 변경하고자 </w:t>
            </w:r>
            <w:proofErr w:type="spellStart"/>
            <w:r>
              <w:t>할수도</w:t>
            </w:r>
            <w:proofErr w:type="spellEnd"/>
            <w:r>
              <w:t xml:space="preserve"> 있을 것이다. 예를 들어 반투명 </w:t>
            </w:r>
            <w:proofErr w:type="spellStart"/>
            <w:r>
              <w:t>GLSurfaceView</w:t>
            </w:r>
            <w:proofErr w:type="spellEnd"/>
            <w:r>
              <w:t xml:space="preserve"> 샘플은 반투명 데이터를 </w:t>
            </w:r>
            <w:proofErr w:type="spellStart"/>
            <w:r>
              <w:t>렌더링</w:t>
            </w:r>
            <w:proofErr w:type="spellEnd"/>
            <w:r>
              <w:t xml:space="preserve"> 하기 위해 알파 채널을 필요로 할 것이다. </w:t>
            </w:r>
            <w:proofErr w:type="spellStart"/>
            <w:r>
              <w:t>GLSurfaceView</w:t>
            </w:r>
            <w:proofErr w:type="spellEnd"/>
            <w:r>
              <w:t xml:space="preserve">는 어떤 surface 유형을 사용할지 </w:t>
            </w:r>
            <w:proofErr w:type="spellStart"/>
            <w:r>
              <w:t>선택할수</w:t>
            </w:r>
            <w:proofErr w:type="spellEnd"/>
            <w:r>
              <w:t xml:space="preserve"> 있도록 하기 위해 </w:t>
            </w:r>
            <w:proofErr w:type="spellStart"/>
            <w:r>
              <w:t>setEGLSurfaceChooser</w:t>
            </w:r>
            <w:proofErr w:type="spellEnd"/>
            <w:r>
              <w:t xml:space="preserve">() </w:t>
            </w:r>
            <w:proofErr w:type="spellStart"/>
            <w:r>
              <w:t>메서드를</w:t>
            </w:r>
            <w:proofErr w:type="spellEnd"/>
            <w:r>
              <w:t xml:space="preserve"> </w:t>
            </w:r>
            <w:proofErr w:type="spellStart"/>
            <w:r>
              <w:t>재정의할수</w:t>
            </w:r>
            <w:proofErr w:type="spellEnd"/>
            <w:r>
              <w:t xml:space="preserve"> 있도록 한다.</w:t>
            </w:r>
          </w:p>
          <w:p w:rsidR="00C17FDF" w:rsidRDefault="00C17FDF" w:rsidP="00C17FDF">
            <w:pPr>
              <w:pStyle w:val="a5"/>
            </w:pPr>
            <w:proofErr w:type="spellStart"/>
            <w:r>
              <w:lastRenderedPageBreak/>
              <w:t>setEGLConfigChooser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needDepth</w:t>
            </w:r>
            <w:proofErr w:type="spellEnd"/>
            <w:r>
              <w:t>)</w:t>
            </w:r>
          </w:p>
          <w:p w:rsidR="00C17FDF" w:rsidRDefault="00C17FDF" w:rsidP="00C17FDF">
            <w:pPr>
              <w:pStyle w:val="a5"/>
              <w:rPr>
                <w:i/>
                <w:iCs/>
              </w:rPr>
            </w:pPr>
            <w:r>
              <w:rPr>
                <w:i/>
                <w:iCs/>
              </w:rPr>
              <w:t xml:space="preserve">16비트 프레임 버퍼를 갖지 </w:t>
            </w:r>
            <w:proofErr w:type="spellStart"/>
            <w:r>
              <w:rPr>
                <w:i/>
                <w:iCs/>
              </w:rPr>
              <w:t>않을수</w:t>
            </w:r>
            <w:proofErr w:type="spellEnd"/>
            <w:r>
              <w:rPr>
                <w:i/>
                <w:iCs/>
              </w:rPr>
              <w:t xml:space="preserve"> 있는 R5G6B5에 가장 가까운 구성을 선택한다.</w:t>
            </w:r>
          </w:p>
          <w:p w:rsidR="00C17FDF" w:rsidRDefault="00C17FDF" w:rsidP="00C17FDF">
            <w:pPr>
              <w:pStyle w:val="a5"/>
            </w:pPr>
            <w:proofErr w:type="spellStart"/>
            <w:r>
              <w:t>setEGLConfigChooser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redSize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greenSize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blueSize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alphaSize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depthSize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stencilSize</w:t>
            </w:r>
            <w:proofErr w:type="spellEnd"/>
            <w:r>
              <w:t>)</w:t>
            </w:r>
          </w:p>
          <w:p w:rsidR="00C17FDF" w:rsidRDefault="00C17FDF" w:rsidP="00C17FDF">
            <w:pPr>
              <w:pStyle w:val="a5"/>
              <w:rPr>
                <w:i/>
                <w:iCs/>
              </w:rPr>
            </w:pPr>
            <w:r>
              <w:rPr>
                <w:i/>
                <w:iCs/>
              </w:rPr>
              <w:t xml:space="preserve">적어도 </w:t>
            </w:r>
            <w:proofErr w:type="spellStart"/>
            <w:r>
              <w:rPr>
                <w:i/>
                <w:iCs/>
              </w:rPr>
              <w:t>생성자에서</w:t>
            </w:r>
            <w:proofErr w:type="spellEnd"/>
            <w:r>
              <w:rPr>
                <w:i/>
                <w:iCs/>
              </w:rPr>
              <w:t xml:space="preserve"> 명시된 것만큼의 채널당 </w:t>
            </w:r>
            <w:proofErr w:type="spellStart"/>
            <w:r>
              <w:rPr>
                <w:i/>
                <w:iCs/>
              </w:rPr>
              <w:t>비트수를</w:t>
            </w:r>
            <w:proofErr w:type="spellEnd"/>
            <w:r>
              <w:rPr>
                <w:i/>
                <w:iCs/>
              </w:rPr>
              <w:t xml:space="preserve"> 가지는 픽셀당 비트수가 가장 적은 구성을 선택한다.</w:t>
            </w:r>
          </w:p>
          <w:p w:rsidR="00C17FDF" w:rsidRDefault="00C17FDF" w:rsidP="00C17FDF">
            <w:pPr>
              <w:pStyle w:val="a5"/>
            </w:pPr>
            <w:proofErr w:type="spellStart"/>
            <w:r>
              <w:t>setEGLConfigChooser</w:t>
            </w:r>
            <w:proofErr w:type="spellEnd"/>
            <w:r>
              <w:t>(</w:t>
            </w:r>
            <w:proofErr w:type="spellStart"/>
            <w:r>
              <w:t>EGLConfigChooser</w:t>
            </w:r>
            <w:proofErr w:type="spellEnd"/>
            <w:r>
              <w:t xml:space="preserve"> </w:t>
            </w:r>
            <w:proofErr w:type="spellStart"/>
            <w:r>
              <w:t>configChooser</w:t>
            </w:r>
            <w:proofErr w:type="spellEnd"/>
            <w:r>
              <w:t>)</w:t>
            </w:r>
          </w:p>
          <w:p w:rsidR="00C17FDF" w:rsidRDefault="00C17FDF" w:rsidP="00C17FDF">
            <w:pPr>
              <w:pStyle w:val="a5"/>
              <w:rPr>
                <w:i/>
                <w:iCs/>
              </w:rPr>
            </w:pPr>
            <w:r>
              <w:rPr>
                <w:i/>
                <w:iCs/>
              </w:rPr>
              <w:t xml:space="preserve">구성 선택에 대한 총괄적인 제어를 가능하도록 해준다. 디바이스의 성능을 조사하여 구성을 </w:t>
            </w:r>
            <w:proofErr w:type="spellStart"/>
            <w:r>
              <w:rPr>
                <w:i/>
                <w:iCs/>
              </w:rPr>
              <w:t>선택할수</w:t>
            </w:r>
            <w:proofErr w:type="spellEnd"/>
            <w:r>
              <w:rPr>
                <w:i/>
                <w:iCs/>
              </w:rPr>
              <w:t xml:space="preserve"> 있는 </w:t>
            </w:r>
            <w:proofErr w:type="spellStart"/>
            <w:r>
              <w:rPr>
                <w:i/>
                <w:iCs/>
              </w:rPr>
              <w:t>EGLConfigChooser를</w:t>
            </w:r>
            <w:proofErr w:type="spellEnd"/>
            <w:r>
              <w:rPr>
                <w:i/>
                <w:iCs/>
              </w:rPr>
              <w:t xml:space="preserve"> 직접 구현하여 </w:t>
            </w:r>
            <w:proofErr w:type="spellStart"/>
            <w:r>
              <w:rPr>
                <w:i/>
                <w:iCs/>
              </w:rPr>
              <w:t>전달할수</w:t>
            </w:r>
            <w:proofErr w:type="spellEnd"/>
            <w:r>
              <w:rPr>
                <w:i/>
                <w:iCs/>
              </w:rPr>
              <w:t xml:space="preserve"> 있다.</w:t>
            </w:r>
          </w:p>
          <w:p w:rsidR="00C17FDF" w:rsidRDefault="00C17FDF" w:rsidP="00C17FDF">
            <w:pPr>
              <w:pStyle w:val="4"/>
              <w:ind w:left="1520" w:hanging="720"/>
              <w:rPr>
                <w:b w:val="0"/>
                <w:bCs w:val="0"/>
                <w:color w:val="666154"/>
                <w:sz w:val="29"/>
                <w:szCs w:val="29"/>
              </w:rPr>
            </w:pPr>
            <w:bookmarkStart w:id="6" w:name="Item10.GLSurfaceView소개-지속적인렌더링v.s필요할때렌더링"/>
            <w:bookmarkStart w:id="7" w:name="TOC-v.s-"/>
            <w:bookmarkEnd w:id="6"/>
            <w:bookmarkEnd w:id="7"/>
            <w:r>
              <w:rPr>
                <w:b w:val="0"/>
                <w:bCs w:val="0"/>
                <w:color w:val="666154"/>
                <w:sz w:val="36"/>
                <w:szCs w:val="36"/>
              </w:rPr>
              <w:t xml:space="preserve">지속적인 </w:t>
            </w:r>
            <w:proofErr w:type="spellStart"/>
            <w:r>
              <w:rPr>
                <w:b w:val="0"/>
                <w:bCs w:val="0"/>
                <w:color w:val="666154"/>
                <w:sz w:val="36"/>
                <w:szCs w:val="36"/>
              </w:rPr>
              <w:t>렌더링</w:t>
            </w:r>
            <w:proofErr w:type="spellEnd"/>
            <w:r>
              <w:rPr>
                <w:b w:val="0"/>
                <w:bCs w:val="0"/>
                <w:color w:val="666154"/>
                <w:sz w:val="36"/>
                <w:szCs w:val="3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666154"/>
                <w:sz w:val="36"/>
                <w:szCs w:val="36"/>
              </w:rPr>
              <w:t>v.s</w:t>
            </w:r>
            <w:proofErr w:type="spellEnd"/>
            <w:r>
              <w:rPr>
                <w:b w:val="0"/>
                <w:bCs w:val="0"/>
                <w:color w:val="666154"/>
                <w:sz w:val="36"/>
                <w:szCs w:val="3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666154"/>
                <w:sz w:val="36"/>
                <w:szCs w:val="36"/>
              </w:rPr>
              <w:t>필요할때</w:t>
            </w:r>
            <w:proofErr w:type="spellEnd"/>
            <w:r>
              <w:rPr>
                <w:b w:val="0"/>
                <w:bCs w:val="0"/>
                <w:color w:val="666154"/>
                <w:sz w:val="36"/>
                <w:szCs w:val="3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666154"/>
                <w:sz w:val="36"/>
                <w:szCs w:val="36"/>
              </w:rPr>
              <w:t>렌더링</w:t>
            </w:r>
            <w:proofErr w:type="spellEnd"/>
          </w:p>
          <w:p w:rsidR="00C17FDF" w:rsidRDefault="00C17FDF" w:rsidP="00C17FDF">
            <w:pPr>
              <w:pStyle w:val="a5"/>
            </w:pPr>
            <w:r>
              <w:t xml:space="preserve">게임과 시뮬레이션과 같은 대부분의 3D 어플리케이션은 지속적으로 </w:t>
            </w:r>
            <w:proofErr w:type="spellStart"/>
            <w:r>
              <w:t>에니메이션된다</w:t>
            </w:r>
            <w:proofErr w:type="spellEnd"/>
            <w:r>
              <w:t xml:space="preserve">. 그러나 몇몇 3D어플리케이션은 더 많은 반응을 </w:t>
            </w:r>
            <w:proofErr w:type="spellStart"/>
            <w:r>
              <w:t>하게되는데</w:t>
            </w:r>
            <w:proofErr w:type="spellEnd"/>
            <w:r>
              <w:t xml:space="preserve"> 사용자가 무언가를 </w:t>
            </w:r>
            <w:proofErr w:type="spellStart"/>
            <w:r>
              <w:t>수행할때까지</w:t>
            </w:r>
            <w:proofErr w:type="spellEnd"/>
            <w:r>
              <w:t xml:space="preserve"> 기다리고 그것에 대응하는 것과 같은 것이다. 이런 유형의 </w:t>
            </w:r>
            <w:proofErr w:type="spellStart"/>
            <w:r>
              <w:t>어플리케이션들위해</w:t>
            </w:r>
            <w:proofErr w:type="spellEnd"/>
            <w:r>
              <w:t xml:space="preserve"> 화면을 지속적으로 다시 그리는 디폴트 </w:t>
            </w:r>
            <w:proofErr w:type="spellStart"/>
            <w:r>
              <w:t>GLSurfaceView</w:t>
            </w:r>
            <w:proofErr w:type="spellEnd"/>
            <w:r>
              <w:t xml:space="preserve"> 동작은 시간 낭비이다. 반응하는 어플리케이션을 개발한다면 지속적인 </w:t>
            </w:r>
            <w:proofErr w:type="spellStart"/>
            <w:r>
              <w:t>에니메이션</w:t>
            </w:r>
            <w:proofErr w:type="spellEnd"/>
            <w:r>
              <w:t xml:space="preserve"> 하지는 </w:t>
            </w:r>
            <w:proofErr w:type="spellStart"/>
            <w:r>
              <w:t>GLSurfaceView.setRenderMode</w:t>
            </w:r>
            <w:proofErr w:type="spellEnd"/>
            <w:r>
              <w:t xml:space="preserve">(RENDERMODE_WHEN_DIRTY) </w:t>
            </w:r>
            <w:proofErr w:type="spellStart"/>
            <w:r>
              <w:t>를</w:t>
            </w:r>
            <w:proofErr w:type="spellEnd"/>
            <w:r>
              <w:t xml:space="preserve"> 호출 할 수 있고 다시 </w:t>
            </w:r>
            <w:proofErr w:type="spellStart"/>
            <w:r>
              <w:t>렌더링을</w:t>
            </w:r>
            <w:proofErr w:type="spellEnd"/>
            <w:r>
              <w:t xml:space="preserve"> </w:t>
            </w:r>
            <w:proofErr w:type="spellStart"/>
            <w:r>
              <w:t>원할때는</w:t>
            </w:r>
            <w:proofErr w:type="spellEnd"/>
            <w:r>
              <w:t xml:space="preserve"> </w:t>
            </w:r>
            <w:proofErr w:type="spellStart"/>
            <w:r>
              <w:t>GLSurfaceView.requestRender</w:t>
            </w:r>
            <w:proofErr w:type="spellEnd"/>
            <w:r>
              <w:t>()</w:t>
            </w:r>
            <w:proofErr w:type="spellStart"/>
            <w:r>
              <w:t>를</w:t>
            </w:r>
            <w:proofErr w:type="spellEnd"/>
            <w:r>
              <w:t xml:space="preserve"> 호출 할 수 있다.</w:t>
            </w:r>
          </w:p>
          <w:p w:rsidR="00C17FDF" w:rsidRDefault="00C17FDF" w:rsidP="00C17FDF">
            <w:pPr>
              <w:pStyle w:val="4"/>
              <w:ind w:left="1520" w:hanging="720"/>
              <w:rPr>
                <w:b w:val="0"/>
                <w:bCs w:val="0"/>
                <w:color w:val="666154"/>
                <w:sz w:val="29"/>
                <w:szCs w:val="29"/>
              </w:rPr>
            </w:pPr>
            <w:bookmarkStart w:id="8" w:name="Item10.GLSurfaceView소개-디버깅의도움"/>
            <w:bookmarkStart w:id="9" w:name="TOC-2"/>
            <w:bookmarkEnd w:id="8"/>
            <w:bookmarkEnd w:id="9"/>
            <w:r>
              <w:rPr>
                <w:b w:val="0"/>
                <w:bCs w:val="0"/>
                <w:color w:val="666154"/>
                <w:sz w:val="36"/>
                <w:szCs w:val="36"/>
              </w:rPr>
              <w:t>디버깅의 도움</w:t>
            </w:r>
          </w:p>
          <w:p w:rsidR="00C17FDF" w:rsidRDefault="00C17FDF" w:rsidP="00C17FDF">
            <w:pPr>
              <w:pStyle w:val="a5"/>
            </w:pPr>
            <w:proofErr w:type="spellStart"/>
            <w:r>
              <w:t>GLSurfaceView</w:t>
            </w:r>
            <w:proofErr w:type="spellEnd"/>
            <w:r>
              <w:t>는 OpenGL ES 어플리케이션 디버깅을 위해 유용한 내장 기능을 가지고 있다.</w:t>
            </w:r>
            <w:proofErr w:type="spellStart"/>
            <w:r>
              <w:t>GLSurface.setDebugFlags</w:t>
            </w:r>
            <w:proofErr w:type="spellEnd"/>
            <w:r>
              <w:t xml:space="preserve">() </w:t>
            </w:r>
            <w:proofErr w:type="spellStart"/>
            <w:r>
              <w:t>메서드는</w:t>
            </w:r>
            <w:proofErr w:type="spellEnd"/>
            <w:r>
              <w:t xml:space="preserve"> OpenGL ES</w:t>
            </w:r>
            <w:proofErr w:type="spellStart"/>
            <w:r>
              <w:t>호출시</w:t>
            </w:r>
            <w:proofErr w:type="spellEnd"/>
            <w:r>
              <w:t xml:space="preserve"> 오류를 확인 하거나 </w:t>
            </w:r>
            <w:proofErr w:type="spellStart"/>
            <w:r>
              <w:t>로깅을</w:t>
            </w:r>
            <w:proofErr w:type="spellEnd"/>
            <w:r>
              <w:t xml:space="preserve"> 가능하게 하는데 사용될 수 있다. </w:t>
            </w:r>
            <w:proofErr w:type="spellStart"/>
            <w:r>
              <w:t>setRenderer</w:t>
            </w:r>
            <w:proofErr w:type="spellEnd"/>
            <w:r>
              <w:t>()</w:t>
            </w:r>
            <w:proofErr w:type="spellStart"/>
            <w:r>
              <w:t>를</w:t>
            </w:r>
            <w:proofErr w:type="spellEnd"/>
            <w:r>
              <w:t xml:space="preserve"> 호출하기 </w:t>
            </w:r>
            <w:proofErr w:type="gramStart"/>
            <w:r>
              <w:t>전에  GLSurfaceView의</w:t>
            </w:r>
            <w:proofErr w:type="gramEnd"/>
            <w:r>
              <w:t xml:space="preserve"> </w:t>
            </w:r>
            <w:proofErr w:type="spellStart"/>
            <w:r>
              <w:t>생성자에서</w:t>
            </w:r>
            <w:proofErr w:type="spellEnd"/>
            <w:r>
              <w:t xml:space="preserve"> </w:t>
            </w:r>
            <w:proofErr w:type="spellStart"/>
            <w:r>
              <w:t>이메소드를</w:t>
            </w:r>
            <w:proofErr w:type="spellEnd"/>
            <w:r>
              <w:t xml:space="preserve"> 호출한다.</w:t>
            </w:r>
          </w:p>
          <w:p w:rsidR="00C17FDF" w:rsidRDefault="00C17FDF" w:rsidP="00C17FDF">
            <w:pPr>
              <w:pStyle w:val="HTML0"/>
              <w:shd w:val="clear" w:color="auto" w:fill="FFFFFF"/>
            </w:pPr>
            <w:r>
              <w:rPr>
                <w:rStyle w:val="HTML"/>
                <w:color w:val="006000"/>
              </w:rPr>
              <w:t xml:space="preserve">public </w:t>
            </w:r>
            <w:proofErr w:type="spellStart"/>
            <w:r>
              <w:rPr>
                <w:rStyle w:val="HTML"/>
                <w:color w:val="006000"/>
              </w:rPr>
              <w:t>ClearGLSurfaceView</w:t>
            </w:r>
            <w:proofErr w:type="spellEnd"/>
            <w:r>
              <w:rPr>
                <w:rStyle w:val="HTML"/>
                <w:color w:val="006000"/>
              </w:rPr>
              <w:t>(Context context) {</w:t>
            </w:r>
            <w:r>
              <w:br/>
            </w:r>
            <w:proofErr w:type="gramStart"/>
            <w:r>
              <w:t xml:space="preserve">    </w:t>
            </w:r>
            <w:r>
              <w:rPr>
                <w:rStyle w:val="HTML"/>
                <w:color w:val="006000"/>
              </w:rPr>
              <w:t>super</w:t>
            </w:r>
            <w:proofErr w:type="gramEnd"/>
            <w:r>
              <w:rPr>
                <w:rStyle w:val="HTML"/>
                <w:color w:val="006000"/>
              </w:rPr>
              <w:t>(context);</w:t>
            </w:r>
            <w:r>
              <w:br/>
              <w:t xml:space="preserve">    </w:t>
            </w:r>
            <w:r>
              <w:rPr>
                <w:rStyle w:val="HTML"/>
                <w:color w:val="006000"/>
              </w:rPr>
              <w:t xml:space="preserve">// 오류 확인과 </w:t>
            </w:r>
            <w:proofErr w:type="spellStart"/>
            <w:r>
              <w:rPr>
                <w:rStyle w:val="HTML"/>
                <w:color w:val="006000"/>
              </w:rPr>
              <w:t>로깅을</w:t>
            </w:r>
            <w:proofErr w:type="spellEnd"/>
            <w:r>
              <w:rPr>
                <w:rStyle w:val="HTML"/>
                <w:color w:val="006000"/>
              </w:rPr>
              <w:t xml:space="preserve"> On</w:t>
            </w:r>
            <w:r>
              <w:br/>
            </w:r>
            <w:r>
              <w:rPr>
                <w:rStyle w:val="HTML"/>
                <w:color w:val="006000"/>
              </w:rPr>
              <w:t xml:space="preserve">    </w:t>
            </w:r>
            <w:proofErr w:type="spellStart"/>
            <w:r>
              <w:rPr>
                <w:rStyle w:val="HTML"/>
                <w:color w:val="006000"/>
              </w:rPr>
              <w:t>setDebugFlags</w:t>
            </w:r>
            <w:proofErr w:type="spellEnd"/>
            <w:r>
              <w:rPr>
                <w:rStyle w:val="HTML"/>
                <w:color w:val="006000"/>
              </w:rPr>
              <w:t>(DEBUG_CHECK_GL_ERROR | DEBUG_LOG_GL_CALLS);</w:t>
            </w:r>
            <w:r>
              <w:br/>
            </w:r>
            <w:r>
              <w:rPr>
                <w:rStyle w:val="HTML"/>
                <w:color w:val="006000"/>
              </w:rPr>
              <w:t xml:space="preserve">    </w:t>
            </w:r>
            <w:proofErr w:type="spellStart"/>
            <w:r>
              <w:rPr>
                <w:rStyle w:val="HTML"/>
                <w:color w:val="006000"/>
              </w:rPr>
              <w:t>mRenderer</w:t>
            </w:r>
            <w:proofErr w:type="spellEnd"/>
            <w:r>
              <w:rPr>
                <w:rStyle w:val="HTML"/>
                <w:color w:val="006000"/>
              </w:rPr>
              <w:t xml:space="preserve"> = new </w:t>
            </w:r>
            <w:proofErr w:type="spellStart"/>
            <w:r>
              <w:rPr>
                <w:rStyle w:val="HTML"/>
                <w:color w:val="006000"/>
              </w:rPr>
              <w:t>ClearRenderer</w:t>
            </w:r>
            <w:proofErr w:type="spellEnd"/>
            <w:r>
              <w:rPr>
                <w:rStyle w:val="HTML"/>
                <w:color w:val="006000"/>
              </w:rPr>
              <w:t>();</w:t>
            </w:r>
            <w:r>
              <w:br/>
            </w:r>
            <w:r>
              <w:rPr>
                <w:rStyle w:val="HTML"/>
                <w:color w:val="006000"/>
              </w:rPr>
              <w:t xml:space="preserve">    </w:t>
            </w:r>
            <w:proofErr w:type="spellStart"/>
            <w:r>
              <w:rPr>
                <w:rStyle w:val="HTML"/>
                <w:color w:val="006000"/>
              </w:rPr>
              <w:t>setRenderer</w:t>
            </w:r>
            <w:proofErr w:type="spellEnd"/>
            <w:r>
              <w:rPr>
                <w:rStyle w:val="HTML"/>
                <w:color w:val="006000"/>
              </w:rPr>
              <w:t>(</w:t>
            </w:r>
            <w:proofErr w:type="spellStart"/>
            <w:r>
              <w:rPr>
                <w:rStyle w:val="HTML"/>
                <w:color w:val="006000"/>
              </w:rPr>
              <w:t>mRenderer</w:t>
            </w:r>
            <w:proofErr w:type="spellEnd"/>
            <w:r>
              <w:rPr>
                <w:rStyle w:val="HTML"/>
                <w:color w:val="006000"/>
              </w:rPr>
              <w:t>);</w:t>
            </w:r>
            <w:r>
              <w:br/>
            </w:r>
            <w:r>
              <w:rPr>
                <w:rStyle w:val="HTML"/>
                <w:color w:val="006000"/>
              </w:rPr>
              <w:t>}</w:t>
            </w:r>
          </w:p>
        </w:tc>
      </w:tr>
    </w:tbl>
    <w:p w:rsidR="009408DE" w:rsidRDefault="009408DE"/>
    <w:p w:rsidR="009408DE" w:rsidRDefault="009408DE">
      <w:pPr>
        <w:widowControl/>
        <w:wordWrap/>
        <w:autoSpaceDE/>
        <w:autoSpaceDN/>
        <w:jc w:val="left"/>
      </w:pPr>
      <w:r>
        <w:br w:type="page"/>
      </w:r>
    </w:p>
    <w:p w:rsidR="009408DE" w:rsidRDefault="009408DE" w:rsidP="009408DE">
      <w:pPr>
        <w:widowControl/>
        <w:wordWrap/>
        <w:autoSpaceDE/>
        <w:autoSpaceDN/>
        <w:spacing w:line="336" w:lineRule="atLeast"/>
        <w:jc w:val="left"/>
        <w:outlineLvl w:val="1"/>
        <w:rPr>
          <w:rFonts w:ascii="돋움" w:eastAsia="돋움" w:hAnsi="돋움" w:cs="굴림" w:hint="eastAsia"/>
          <w:b/>
          <w:bCs/>
          <w:color w:val="666666"/>
          <w:kern w:val="0"/>
          <w:sz w:val="19"/>
          <w:szCs w:val="19"/>
        </w:rPr>
      </w:pPr>
      <w:hyperlink r:id="rId23" w:history="1">
        <w:r w:rsidRPr="009408DE">
          <w:rPr>
            <w:rFonts w:ascii="dotum" w:eastAsia="돋움" w:hAnsi="dotum" w:cs="굴림"/>
            <w:b/>
            <w:bCs/>
            <w:color w:val="333333"/>
            <w:kern w:val="0"/>
            <w:sz w:val="19"/>
          </w:rPr>
          <w:t xml:space="preserve">GLSurfaceView </w:t>
        </w:r>
        <w:r w:rsidRPr="009408DE">
          <w:rPr>
            <w:rFonts w:ascii="dotum" w:eastAsia="돋움" w:hAnsi="dotum" w:cs="굴림"/>
            <w:b/>
            <w:bCs/>
            <w:color w:val="333333"/>
            <w:kern w:val="0"/>
            <w:sz w:val="19"/>
          </w:rPr>
          <w:t>분석</w:t>
        </w:r>
        <w:r w:rsidRPr="009408DE">
          <w:rPr>
            <w:rFonts w:ascii="dotum" w:eastAsia="돋움" w:hAnsi="dotum" w:cs="굴림"/>
            <w:b/>
            <w:bCs/>
            <w:color w:val="333333"/>
            <w:kern w:val="0"/>
            <w:sz w:val="19"/>
          </w:rPr>
          <w:t>-I</w:t>
        </w:r>
      </w:hyperlink>
    </w:p>
    <w:p w:rsidR="009408DE" w:rsidRPr="009408DE" w:rsidRDefault="009408DE" w:rsidP="009408DE">
      <w:pPr>
        <w:widowControl/>
        <w:wordWrap/>
        <w:autoSpaceDE/>
        <w:autoSpaceDN/>
        <w:spacing w:line="336" w:lineRule="atLeast"/>
        <w:jc w:val="left"/>
        <w:outlineLvl w:val="1"/>
        <w:rPr>
          <w:rFonts w:ascii="돋움" w:eastAsia="돋움" w:hAnsi="돋움" w:cs="굴림"/>
          <w:b/>
          <w:bCs/>
          <w:color w:val="666666"/>
          <w:kern w:val="0"/>
          <w:sz w:val="19"/>
          <w:szCs w:val="19"/>
        </w:rPr>
      </w:pPr>
      <w:hyperlink r:id="rId24" w:history="1">
        <w:r>
          <w:rPr>
            <w:rStyle w:val="a3"/>
          </w:rPr>
          <w:t>http://anddev.tistory.com/15</w:t>
        </w:r>
      </w:hyperlink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 w:hint="eastAsia"/>
          <w:color w:val="666666"/>
          <w:kern w:val="0"/>
          <w:sz w:val="16"/>
          <w:szCs w:val="16"/>
        </w:rPr>
      </w:pPr>
      <w:hyperlink r:id="rId25" w:history="1">
        <w:r w:rsidRPr="009408DE">
          <w:rPr>
            <w:rFonts w:ascii="돋움" w:eastAsia="돋움" w:hAnsi="돋움" w:cs="굴림" w:hint="eastAsia"/>
            <w:color w:val="999999"/>
            <w:spacing w:val="-14"/>
            <w:kern w:val="0"/>
            <w:sz w:val="14"/>
          </w:rPr>
          <w:t>안드로이드</w:t>
        </w:r>
      </w:hyperlink>
      <w:r w:rsidRPr="009408DE">
        <w:rPr>
          <w:rFonts w:ascii="돋움" w:eastAsia="돋움" w:hAnsi="돋움" w:cs="굴림" w:hint="eastAsia"/>
          <w:color w:val="999999"/>
          <w:spacing w:val="-14"/>
          <w:kern w:val="0"/>
          <w:sz w:val="15"/>
        </w:rPr>
        <w:t> </w:t>
      </w:r>
      <w:r w:rsidRPr="009408DE">
        <w:rPr>
          <w:rFonts w:ascii="Verdana" w:eastAsia="돋움" w:hAnsi="Verdana" w:cs="굴림"/>
          <w:color w:val="C2C2C2"/>
          <w:kern w:val="0"/>
          <w:sz w:val="14"/>
        </w:rPr>
        <w:t>2008/12/22 15:29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 w:hint="eastAsia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이번엔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안드로이드의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3D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샘플과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함께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제공되는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구현에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대해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분석해보겠습니다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OpenGL API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사용하고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때문에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OpenGL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기본적인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내용은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알아야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분석의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방법은</w:t>
      </w:r>
      <w:proofErr w:type="gram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...</w:t>
      </w:r>
      <w:proofErr w:type="gramEnd"/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제가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개인적으로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쓰는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방법입니다만</w:t>
      </w:r>
      <w:proofErr w:type="gram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...</w:t>
      </w:r>
      <w:proofErr w:type="gramEnd"/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보통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객체지향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언어는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캡슐화가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용이하다는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장점이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반면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대한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반대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급부로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코드의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해독이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난해해질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있다는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단점이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존재합니다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따라서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분석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대상이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코드에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친숙하지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않은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부분이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포함되어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경우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캡슐화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되어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내용을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풀어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Verbose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표현해보는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겁니다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 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그리고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역으로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거슬러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올라가면서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패턴을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적용하게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되었는지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원저자의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의도를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유추해내는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것이죠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그래서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우선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일들을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시퀀셜하게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표현할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있도록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 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다음과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같이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풀어보았습니다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tbl>
      <w:tblPr>
        <w:tblW w:w="8850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0"/>
      </w:tblGrid>
      <w:tr w:rsidR="009408DE" w:rsidRPr="009408DE" w:rsidTr="009408DE">
        <w:tc>
          <w:tcPr>
            <w:tcW w:w="5000" w:type="pct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E8E8E8"/>
            <w:vAlign w:val="center"/>
            <w:hideMark/>
          </w:tcPr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br/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private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static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class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  <w:u w:val="single"/>
              </w:rPr>
              <w:t>SampleView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extends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SurfaceView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implements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SurfaceHolder.Callback 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public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static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final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String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TAG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=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SampleView.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class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.getSimpleName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private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EGL10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private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EGLDisplay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private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private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EGLContext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private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EGLSurface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mEglSurface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public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SampleView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(Context context) 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super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(context);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SurfaceHolder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holder =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getHolder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holder.addCallback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this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initOpenGL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private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void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initOpenGL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 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= (EGL10)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EGLContext.getEGL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=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.eglGetDisplay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EGL_DEFAULT_DISPLAY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[] version =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new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[2];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.eglInitialize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 version);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configSpec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= 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EGL_RED_SIZE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      8,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EGL_GREEN_SIZE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    8,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EGL_BLUE_SIZE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     8,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EGL_ALPHA_SIZE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    8,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EGL_DEPTH_SIZE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   16,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EGL_NONE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num_config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=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new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[1];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[]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configs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=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new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[1];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.eglChooseConfig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configSpec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configs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 1,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num_config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=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configs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[0];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=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.eglCreateContext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configs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[0],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EGL_NO_CONTEXT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null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if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==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null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|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.eglGetError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 != 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EGL_SUCCESS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Log.w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TAG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"Failed to get EGL context"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public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void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surfaceCreated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final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SurfaceHolder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holder) 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lastRenderedPageBreak/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Log.v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TAG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surfaceCreated</w:t>
            </w:r>
            <w:proofErr w:type="spellEnd"/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mEglSurface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=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.eglCreateWindowSurface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mEglConfig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 holder,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null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.eglMakeCurrent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mEglSurface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mEglSurface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final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GL10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= (GL10)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.getGL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Log.v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TAG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"GL10: "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+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//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뷰포트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설정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Rect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size =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getHolder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().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getSurfaceFrame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gl.glViewport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(0, 0,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size.width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(),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size.height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>//</w:t>
            </w:r>
            <w:proofErr w:type="spellStart"/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>좌표계</w:t>
            </w:r>
            <w:proofErr w:type="spellEnd"/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 xml:space="preserve"> 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>초기화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gl.glMatrixMode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GL_PROJECTION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gl.glLoadIdentity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gl.glOrthof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(-100, 100, -100, 100, 1, -1);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>//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>배경화면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 xml:space="preserve"> 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>초기화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gl.glClearColor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(0.5f, 0.5f, 0.5f, 1f);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gl.glClearDepthf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(1.0f);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gl.glClear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GL_COLOR_BUFFER_BIT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| 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GL_DEPTH_BUFFER_BIT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Log.v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TAG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"clear color"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>//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  <w:szCs w:val="15"/>
              </w:rPr>
              <w:t>모델링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gl.glMatrixMode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GL_MODELVIEW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gl.glLoadIdentity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draw(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.eglSwapBuffers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mEglSurface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Log.v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TAG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"swap buffer"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private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void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draw(GL10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 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>//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>여기에서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 xml:space="preserve"> 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>실제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 xml:space="preserve"> 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>그리기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 xml:space="preserve"> 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>작업이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 xml:space="preserve"> 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>시작됩니다</w:t>
            </w:r>
            <w:r w:rsidRPr="009408DE">
              <w:rPr>
                <w:rFonts w:ascii="Monaco" w:eastAsia="굴림" w:hAnsi="Monaco" w:cs="굴림"/>
                <w:color w:val="3F7F5F"/>
                <w:kern w:val="0"/>
                <w:sz w:val="15"/>
              </w:rPr>
              <w:t>.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public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void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surfaceChanged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SurfaceHolder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holder,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format,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width,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height) 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Log.v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TAG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surfaceChanged</w:t>
            </w:r>
            <w:proofErr w:type="spellEnd"/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GL10 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= ((GL10)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.getGL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());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gl.glViewport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(0, 0, width, height);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public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void</w:t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surfaceDestroyed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SurfaceHolder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 xml:space="preserve"> holder) {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Log.v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TAG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surfaceDestroyed</w:t>
            </w:r>
            <w:proofErr w:type="spellEnd"/>
            <w:r w:rsidRPr="009408DE">
              <w:rPr>
                <w:rFonts w:ascii="Monaco" w:eastAsia="굴림" w:hAnsi="Monaco" w:cs="굴림"/>
                <w:color w:val="2A00FF"/>
                <w:kern w:val="0"/>
                <w:sz w:val="15"/>
                <w:szCs w:val="15"/>
              </w:rPr>
              <w:t>"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.eglMakeCurrent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 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EGL_NO_SURFACE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 EGL10.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EGL_NO_SURFACE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.eglDestroyContext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,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</w:t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.eglTerminate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(</w:t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);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mEglSurface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=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null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mEglContext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=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null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ab/>
            </w:r>
            <w:proofErr w:type="spellStart"/>
            <w:r w:rsidRPr="009408DE">
              <w:rPr>
                <w:rFonts w:ascii="Monaco" w:eastAsia="굴림" w:hAnsi="Monaco" w:cs="굴림"/>
                <w:color w:val="0000C0"/>
                <w:kern w:val="0"/>
                <w:sz w:val="15"/>
                <w:szCs w:val="15"/>
              </w:rPr>
              <w:t>mEglDisplay</w:t>
            </w:r>
            <w:proofErr w:type="spellEnd"/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=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</w:rPr>
              <w:t> </w:t>
            </w:r>
            <w:r w:rsidRPr="009408DE">
              <w:rPr>
                <w:rFonts w:ascii="Monaco" w:eastAsia="굴림" w:hAnsi="Monaco" w:cs="굴림"/>
                <w:color w:val="7F0055"/>
                <w:kern w:val="0"/>
                <w:sz w:val="15"/>
                <w:szCs w:val="15"/>
              </w:rPr>
              <w:t>null</w:t>
            </w:r>
            <w:r w:rsidRPr="009408DE">
              <w:rPr>
                <w:rFonts w:ascii="Monaco" w:eastAsia="굴림" w:hAnsi="Monaco" w:cs="굴림"/>
                <w:color w:val="000000"/>
                <w:kern w:val="0"/>
                <w:sz w:val="15"/>
                <w:szCs w:val="15"/>
              </w:rPr>
              <w:t>;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</w:rPr>
              <w:tab/>
            </w: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</w:t>
            </w:r>
          </w:p>
          <w:p w:rsidR="009408DE" w:rsidRPr="009408DE" w:rsidRDefault="009408DE" w:rsidP="009408DE">
            <w:pPr>
              <w:widowControl/>
              <w:wordWrap/>
              <w:autoSpaceDE/>
              <w:autoSpaceDN/>
              <w:jc w:val="left"/>
              <w:rPr>
                <w:rFonts w:ascii="Monaco" w:eastAsia="굴림" w:hAnsi="Monaco" w:cs="굴림"/>
                <w:kern w:val="0"/>
                <w:sz w:val="15"/>
                <w:szCs w:val="15"/>
              </w:rPr>
            </w:pPr>
            <w:r w:rsidRPr="009408DE">
              <w:rPr>
                <w:rFonts w:ascii="Monaco" w:eastAsia="굴림" w:hAnsi="Monaco" w:cs="굴림"/>
                <w:kern w:val="0"/>
                <w:sz w:val="15"/>
                <w:szCs w:val="15"/>
              </w:rPr>
              <w:t>}</w:t>
            </w:r>
          </w:p>
        </w:tc>
      </w:tr>
    </w:tbl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글에서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실제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디자인에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대해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살펴보도록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하겠습니다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위의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내용들이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어떻게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분리되어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표현되는지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눈여겨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보시면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도움이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될겁니다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 </w:t>
      </w:r>
    </w:p>
    <w:p w:rsidR="009408DE" w:rsidRPr="009408DE" w:rsidRDefault="009408DE" w:rsidP="009408DE">
      <w:pPr>
        <w:widowControl/>
        <w:wordWrap/>
        <w:autoSpaceDE/>
        <w:autoSpaceDN/>
        <w:spacing w:line="336" w:lineRule="atLeast"/>
        <w:jc w:val="left"/>
        <w:outlineLvl w:val="1"/>
        <w:rPr>
          <w:rFonts w:ascii="돋움" w:eastAsia="돋움" w:hAnsi="돋움" w:cs="굴림"/>
          <w:b/>
          <w:bCs/>
          <w:color w:val="666666"/>
          <w:kern w:val="0"/>
          <w:sz w:val="19"/>
          <w:szCs w:val="19"/>
        </w:rPr>
      </w:pPr>
      <w:hyperlink r:id="rId26" w:history="1">
        <w:r w:rsidRPr="009408DE">
          <w:rPr>
            <w:rFonts w:ascii="dotum" w:eastAsia="돋움" w:hAnsi="dotum" w:cs="굴림"/>
            <w:b/>
            <w:bCs/>
            <w:color w:val="333333"/>
            <w:kern w:val="0"/>
            <w:sz w:val="19"/>
            <w:u w:val="single"/>
          </w:rPr>
          <w:t xml:space="preserve">GLSurfaceView </w:t>
        </w:r>
        <w:r w:rsidRPr="009408DE">
          <w:rPr>
            <w:rFonts w:ascii="dotum" w:eastAsia="돋움" w:hAnsi="dotum" w:cs="굴림"/>
            <w:b/>
            <w:bCs/>
            <w:color w:val="333333"/>
            <w:kern w:val="0"/>
            <w:sz w:val="19"/>
            <w:u w:val="single"/>
          </w:rPr>
          <w:t>분석</w:t>
        </w:r>
        <w:r w:rsidRPr="009408DE">
          <w:rPr>
            <w:rFonts w:ascii="dotum" w:eastAsia="돋움" w:hAnsi="dotum" w:cs="굴림"/>
            <w:b/>
            <w:bCs/>
            <w:color w:val="333333"/>
            <w:kern w:val="0"/>
            <w:sz w:val="19"/>
            <w:u w:val="single"/>
          </w:rPr>
          <w:t>-II</w:t>
        </w:r>
      </w:hyperlink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돋움" w:eastAsia="돋움" w:hAnsi="돋움" w:cs="굴림" w:hint="eastAsia"/>
          <w:color w:val="666666"/>
          <w:kern w:val="0"/>
          <w:sz w:val="16"/>
          <w:szCs w:val="16"/>
        </w:rPr>
      </w:pPr>
      <w:hyperlink r:id="rId27" w:history="1">
        <w:r w:rsidRPr="009408DE">
          <w:rPr>
            <w:rFonts w:ascii="돋움" w:eastAsia="돋움" w:hAnsi="돋움" w:cs="굴림" w:hint="eastAsia"/>
            <w:color w:val="999999"/>
            <w:spacing w:val="-14"/>
            <w:kern w:val="0"/>
            <w:sz w:val="14"/>
            <w:u w:val="single"/>
          </w:rPr>
          <w:t>안드로이드</w:t>
        </w:r>
      </w:hyperlink>
      <w:r w:rsidRPr="009408DE">
        <w:rPr>
          <w:rFonts w:ascii="돋움" w:eastAsia="돋움" w:hAnsi="돋움" w:cs="굴림" w:hint="eastAsia"/>
          <w:color w:val="999999"/>
          <w:spacing w:val="-14"/>
          <w:kern w:val="0"/>
          <w:sz w:val="15"/>
        </w:rPr>
        <w:t> </w:t>
      </w:r>
      <w:r w:rsidRPr="009408DE">
        <w:rPr>
          <w:rFonts w:ascii="Verdana" w:eastAsia="돋움" w:hAnsi="Verdana" w:cs="굴림"/>
          <w:color w:val="C2C2C2"/>
          <w:kern w:val="0"/>
          <w:sz w:val="14"/>
        </w:rPr>
        <w:t>2008/12/24 17:34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 w:hint="eastAsia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클래스이며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내부적으로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OpenGL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요청을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처리하기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위한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기능을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담고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 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다음과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같이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1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개의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인터페이스와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2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개의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내부에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가지고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인터페이스</w:t>
      </w:r>
    </w:p>
    <w:p w:rsidR="009408DE" w:rsidRPr="009408DE" w:rsidRDefault="009408DE" w:rsidP="009408DE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Renderer: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각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Frame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그림을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그립니다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</w:t>
      </w:r>
    </w:p>
    <w:p w:rsidR="009408DE" w:rsidRPr="009408DE" w:rsidRDefault="009408DE" w:rsidP="009408D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: Renderer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주기적으로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호출합니다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lastRenderedPageBreak/>
        <w:t>EGLHelper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: EGL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설정을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담당합니다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하나의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Activity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하나의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존재하는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상황을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가정하겠습니다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해당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Activity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다음그림과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같은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과정이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수행됩니다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푸른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색의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화살표는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Main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쓰레드를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뜻합니다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center"/>
        <w:rPr>
          <w:rFonts w:ascii="dotum" w:eastAsia="돋움" w:hAnsi="dotum" w:cs="굴림"/>
          <w:color w:val="666666"/>
          <w:kern w:val="0"/>
          <w:sz w:val="16"/>
          <w:szCs w:val="16"/>
        </w:rPr>
      </w:pPr>
      <w:r>
        <w:rPr>
          <w:rFonts w:ascii="dotum" w:eastAsia="돋움" w:hAnsi="dotum" w:cs="굴림" w:hint="eastAsia"/>
          <w:noProof/>
          <w:color w:val="666666"/>
          <w:kern w:val="0"/>
          <w:sz w:val="16"/>
          <w:szCs w:val="16"/>
        </w:rPr>
        <w:drawing>
          <wp:inline distT="0" distB="0" distL="0" distR="0">
            <wp:extent cx="5339715" cy="2233930"/>
            <wp:effectExtent l="19050" t="0" r="0" b="0"/>
            <wp:docPr id="5" name="그림 5" descr="http://cfs15.tistory.com/image/8/tistory/2008/12/30/11/09/495982da4c4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s15.tistory.com/image/8/tistory/2008/12/30/11/09/495982da4c4d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Activity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OnCreate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콜백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메소드가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호출됩니다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OnCreate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메소드는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Renderer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객체를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생성하고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객체에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할당합니다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생성하고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Renderer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객체를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할당합니다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start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Activity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컨텐트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뷰로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설정합니다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 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별도의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쓰레드로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동작하게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루프를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돌며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주기적으로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Renderer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화면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그리기를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요청합니다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 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구체적인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동작은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다음과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같습니다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Thread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클래스입니다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 Thread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클래스의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start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메소드를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호출하면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새로운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쓰레드가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run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메소드에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정의된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동작들이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수행됩니다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아래의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그림은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쓰레드가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이후의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과정을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보여줍니다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주황색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화살표는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뜻합니다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center"/>
        <w:rPr>
          <w:rFonts w:ascii="dotum" w:eastAsia="돋움" w:hAnsi="dotum" w:cs="굴림"/>
          <w:color w:val="666666"/>
          <w:kern w:val="0"/>
          <w:sz w:val="16"/>
          <w:szCs w:val="16"/>
        </w:rPr>
      </w:pPr>
      <w:r>
        <w:rPr>
          <w:rFonts w:ascii="dotum" w:eastAsia="돋움" w:hAnsi="dotum" w:cs="굴림" w:hint="eastAsia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605530" cy="2673985"/>
            <wp:effectExtent l="19050" t="0" r="0" b="0"/>
            <wp:docPr id="6" name="그림 6" descr="http://cfs10.tistory.com/image/30/tistory/2008/12/30/11/12/49598393e8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s10.tistory.com/image/30/tistory/2008/12/30/11/12/49598393e8a0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EGLHelper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EglContext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위한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Configuration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Renderer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질의합니다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Renderer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Configuration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상응하는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EglContext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EglDisplay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lastRenderedPageBreak/>
        <w:t>이벤트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큐를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확인한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아무것도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없으면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wait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상태에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들어갑니다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 (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반드시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wait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호출되는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것은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아니며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상태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변수에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따라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동작이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변할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있으나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여기에서는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상황을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단순화하여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표현하기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위해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이렇게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표현함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)</w:t>
      </w:r>
    </w:p>
    <w:p w:rsidR="009408DE" w:rsidRPr="009408DE" w:rsidRDefault="009408DE" w:rsidP="009408DE">
      <w:pPr>
        <w:widowControl/>
        <w:wordWrap/>
        <w:autoSpaceDE/>
        <w:autoSpaceDN/>
        <w:spacing w:after="240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그림은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Surface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gram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SurfaceHolder.Callback</w:t>
      </w:r>
      <w:proofErr w:type="gram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인터페이스의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surfaceCreated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호출된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경우를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보여줍니다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center"/>
        <w:rPr>
          <w:rFonts w:ascii="dotum" w:eastAsia="돋움" w:hAnsi="dotum" w:cs="굴림"/>
          <w:color w:val="666666"/>
          <w:kern w:val="0"/>
          <w:sz w:val="16"/>
          <w:szCs w:val="16"/>
        </w:rPr>
      </w:pPr>
      <w:r>
        <w:rPr>
          <w:rFonts w:ascii="dotum" w:eastAsia="돋움" w:hAnsi="dotum" w:cs="굴림" w:hint="eastAsia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899660" cy="3183255"/>
            <wp:effectExtent l="19050" t="0" r="0" b="0"/>
            <wp:docPr id="7" name="그림 7" descr="http://cfs12.tistory.com/image/9/tistory/2008/12/30/11/12/495983a090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s12.tistory.com/image/9/tistory/2008/12/30/11/12/495983a0900c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surfaceCreated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메소드를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호출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메소드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내부에서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notify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notify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EGLHelper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createSurface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호출합니다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Surface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생성되었음을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Renderer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알립니다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 </w:t>
      </w:r>
    </w:p>
    <w:p w:rsidR="009408DE" w:rsidRPr="009408DE" w:rsidRDefault="009408DE" w:rsidP="009408D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Renderer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drawFrame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요청합니다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그린후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버퍼를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스왑하여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화면에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표시합니다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(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더블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버퍼링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).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내부적으로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EventQueue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가지고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동작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방식을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우선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살펴본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EventQueue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존재하는지를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고려해보겠습니다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아래의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그림은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사용자가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스크린을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터치하여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해당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잡힌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이후의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상황을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보여줍니다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center"/>
        <w:rPr>
          <w:rFonts w:ascii="dotum" w:eastAsia="돋움" w:hAnsi="dotum" w:cs="굴림"/>
          <w:color w:val="666666"/>
          <w:kern w:val="0"/>
          <w:sz w:val="16"/>
          <w:szCs w:val="16"/>
        </w:rPr>
      </w:pPr>
      <w:r>
        <w:rPr>
          <w:rFonts w:ascii="dotum" w:eastAsia="돋움" w:hAnsi="dotum" w:cs="굴림" w:hint="eastAsia"/>
          <w:noProof/>
          <w:color w:val="666666"/>
          <w:kern w:val="0"/>
          <w:sz w:val="16"/>
          <w:szCs w:val="16"/>
        </w:rPr>
        <w:lastRenderedPageBreak/>
        <w:drawing>
          <wp:inline distT="0" distB="0" distL="0" distR="0">
            <wp:extent cx="5391785" cy="2673985"/>
            <wp:effectExtent l="19050" t="0" r="0" b="0"/>
            <wp:docPr id="8" name="그림 8" descr="http://cfs12.tistory.com/image/11/tistory/2008/12/30/11/13/495983aea2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s12.tistory.com/image/11/tistory/2008/12/30/11/13/495983aea20a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Touch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대응되는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동작을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기술한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Runnable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객체를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큐에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삽입합니다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GL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쓰레드는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큐를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검사하고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존재할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경우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해당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실행합니다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여러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과정을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거친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, Renderer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drawFrame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호출합니다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 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EventQueue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존재할까요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?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이것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역시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일반적인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UI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모델을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흉내낸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것입니다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 Eclipse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Swing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UI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툴킷은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Single Threaded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모델을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채택하고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 UI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무분별한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갱신을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막고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일관성있는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화면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갱신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메카니즘을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제공하기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위한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것입니다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그리고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사용자의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비동기적인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요구에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대응하기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위해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큐를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유지하며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사용자의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요구는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큐에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일단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저장되었다가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적절한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시점에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일괄적으로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처리합니다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마찬가지로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GLSurfaceView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화면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갱신을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위해서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단일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갖고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있으며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화면에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대한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추가적인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요구는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eventQueue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를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이용하게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되어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있습니다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그리고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하나의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특징은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푸른색의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화살표는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메인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쓰레드로서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여기에서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롱타임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연산이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발생할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경우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전체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UI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멈춤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현상이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발생하게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따라서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롱타임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연산은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Runnable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인터페이스로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감싸서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이벤트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큐에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등록하고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GLThread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적절한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시점에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해당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연산을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수행하도록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함으로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전체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UI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proofErr w:type="spellStart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응답성을</w:t>
      </w:r>
      <w:proofErr w:type="spellEnd"/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훼손하지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않게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</w:t>
      </w: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</w:p>
    <w:p w:rsidR="009408DE" w:rsidRPr="009408DE" w:rsidRDefault="009408DE" w:rsidP="009408DE">
      <w:pPr>
        <w:widowControl/>
        <w:wordWrap/>
        <w:autoSpaceDE/>
        <w:autoSpaceDN/>
        <w:spacing w:line="245" w:lineRule="atLeast"/>
        <w:jc w:val="left"/>
        <w:rPr>
          <w:rFonts w:ascii="dotum" w:eastAsia="돋움" w:hAnsi="dotum" w:cs="굴림"/>
          <w:color w:val="666666"/>
          <w:kern w:val="0"/>
          <w:sz w:val="16"/>
          <w:szCs w:val="16"/>
        </w:rPr>
      </w:pP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단점은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현재의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구현에서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Frame rate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적절히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제어하는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코드가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없다는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점입니다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상황에서는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빠른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디바이스에서는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빠른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애니메이션을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,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느린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디바이스에서는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느린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애니메이션을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보여주게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됩니다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따라서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디바이스에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상관없이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일정한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Frame rate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보여주게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기능을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추가해야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할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것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같습니다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.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이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부분에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대한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내용은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나중에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다루기로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 xml:space="preserve"> 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하지요</w:t>
      </w:r>
      <w:r w:rsidRPr="009408DE">
        <w:rPr>
          <w:rFonts w:ascii="dotum" w:eastAsia="돋움" w:hAnsi="dotum" w:cs="굴림"/>
          <w:color w:val="666666"/>
          <w:kern w:val="0"/>
          <w:sz w:val="16"/>
          <w:szCs w:val="16"/>
        </w:rPr>
        <w:t>. </w:t>
      </w:r>
    </w:p>
    <w:p w:rsidR="00127621" w:rsidRDefault="00127621">
      <w:pPr>
        <w:widowControl/>
        <w:wordWrap/>
        <w:autoSpaceDE/>
        <w:autoSpaceDN/>
        <w:jc w:val="left"/>
      </w:pPr>
      <w:r>
        <w:br w:type="page"/>
      </w:r>
    </w:p>
    <w:p w:rsid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 w:hint="eastAsia"/>
          <w:b/>
          <w:bCs/>
          <w:color w:val="2B8400"/>
          <w:kern w:val="0"/>
          <w:sz w:val="24"/>
          <w:szCs w:val="24"/>
        </w:rPr>
      </w:pPr>
      <w:r w:rsidRPr="00127621">
        <w:rPr>
          <w:rFonts w:ascii="dotum" w:eastAsia="굴림" w:hAnsi="dotum" w:cs="굴림"/>
          <w:color w:val="2B8400"/>
          <w:kern w:val="0"/>
          <w:sz w:val="24"/>
          <w:szCs w:val="24"/>
          <w:bdr w:val="none" w:sz="0" w:space="0" w:color="auto" w:frame="1"/>
        </w:rPr>
        <w:lastRenderedPageBreak/>
        <w:t> </w:t>
      </w:r>
      <w:r w:rsidRPr="00127621">
        <w:rPr>
          <w:rFonts w:ascii="dotum" w:eastAsia="굴림" w:hAnsi="dotum" w:cs="굴림"/>
          <w:b/>
          <w:bCs/>
          <w:color w:val="2B8400"/>
          <w:kern w:val="0"/>
          <w:sz w:val="24"/>
          <w:szCs w:val="24"/>
        </w:rPr>
        <w:t xml:space="preserve">OpenGL </w:t>
      </w:r>
      <w:r w:rsidRPr="00127621">
        <w:rPr>
          <w:rFonts w:ascii="dotum" w:eastAsia="굴림" w:hAnsi="dotum" w:cs="굴림"/>
          <w:b/>
          <w:bCs/>
          <w:color w:val="2B8400"/>
          <w:kern w:val="0"/>
          <w:sz w:val="24"/>
          <w:szCs w:val="24"/>
        </w:rPr>
        <w:t>로</w:t>
      </w:r>
      <w:r w:rsidRPr="00127621">
        <w:rPr>
          <w:rFonts w:ascii="dotum" w:eastAsia="굴림" w:hAnsi="dotum" w:cs="굴림"/>
          <w:b/>
          <w:bCs/>
          <w:color w:val="2B8400"/>
          <w:kern w:val="0"/>
          <w:sz w:val="24"/>
          <w:szCs w:val="24"/>
        </w:rPr>
        <w:t xml:space="preserve"> </w:t>
      </w:r>
      <w:r w:rsidRPr="00127621">
        <w:rPr>
          <w:rFonts w:ascii="dotum" w:eastAsia="굴림" w:hAnsi="dotum" w:cs="굴림"/>
          <w:b/>
          <w:bCs/>
          <w:color w:val="2B8400"/>
          <w:kern w:val="0"/>
          <w:sz w:val="24"/>
          <w:szCs w:val="24"/>
        </w:rPr>
        <w:t>원하는</w:t>
      </w:r>
      <w:r w:rsidRPr="00127621">
        <w:rPr>
          <w:rFonts w:ascii="dotum" w:eastAsia="굴림" w:hAnsi="dotum" w:cs="굴림"/>
          <w:b/>
          <w:bCs/>
          <w:color w:val="2B8400"/>
          <w:kern w:val="0"/>
          <w:sz w:val="24"/>
          <w:szCs w:val="24"/>
        </w:rPr>
        <w:t xml:space="preserve"> </w:t>
      </w:r>
      <w:r w:rsidRPr="00127621">
        <w:rPr>
          <w:rFonts w:ascii="dotum" w:eastAsia="굴림" w:hAnsi="dotum" w:cs="굴림"/>
          <w:b/>
          <w:bCs/>
          <w:color w:val="2B8400"/>
          <w:kern w:val="0"/>
          <w:sz w:val="24"/>
          <w:szCs w:val="24"/>
        </w:rPr>
        <w:t>도형</w:t>
      </w:r>
      <w:r w:rsidRPr="00127621">
        <w:rPr>
          <w:rFonts w:ascii="dotum" w:eastAsia="굴림" w:hAnsi="dotum" w:cs="굴림"/>
          <w:b/>
          <w:bCs/>
          <w:color w:val="2B8400"/>
          <w:kern w:val="0"/>
          <w:sz w:val="24"/>
          <w:szCs w:val="24"/>
        </w:rPr>
        <w:t xml:space="preserve"> </w:t>
      </w:r>
      <w:r w:rsidRPr="00127621">
        <w:rPr>
          <w:rFonts w:ascii="dotum" w:eastAsia="굴림" w:hAnsi="dotum" w:cs="굴림"/>
          <w:b/>
          <w:bCs/>
          <w:color w:val="2B8400"/>
          <w:kern w:val="0"/>
          <w:sz w:val="24"/>
          <w:szCs w:val="24"/>
        </w:rPr>
        <w:t>만들기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hyperlink r:id="rId32" w:history="1">
        <w:r>
          <w:rPr>
            <w:rStyle w:val="a3"/>
          </w:rPr>
          <w:t>http://hyena0.tistory</w:t>
        </w:r>
        <w:r>
          <w:rPr>
            <w:rStyle w:val="a3"/>
          </w:rPr>
          <w:t>.</w:t>
        </w:r>
        <w:r>
          <w:rPr>
            <w:rStyle w:val="a3"/>
          </w:rPr>
          <w:t>com/365</w:t>
        </w:r>
      </w:hyperlink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android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OpenGL ES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를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이용하는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예제는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  Dev site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에서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찾을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수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있습니다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예제는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Cube.java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와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CubeRenderer.java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입니다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그런데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여기서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Cube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만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다루다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보니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다른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도형을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어떻게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해야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할지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좀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막막하더군요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  Web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상의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OpenGL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문서를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뒤져보고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해도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기초만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나오기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때문에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좀처럼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이해하기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어려웠습니다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원하는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도형을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한번에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만들어서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Renderer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에서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그리면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proofErr w:type="spellStart"/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좋을텐데</w:t>
      </w:r>
      <w:proofErr w:type="spellEnd"/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꼭지점을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이용하여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그리는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방식을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이해하기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어렵더군요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proofErr w:type="spellStart"/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고민한게</w:t>
      </w:r>
      <w:proofErr w:type="spellEnd"/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효과가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있었던지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,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드디어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알게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되었습니다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일단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Cube.java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파일을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봅시다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class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Cube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{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public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Cube()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{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int</w:t>
      </w:r>
      <w:proofErr w:type="spellEnd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one = 0x10000;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int</w:t>
      </w:r>
      <w:proofErr w:type="spellEnd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vertices[] = {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              </w:t>
      </w:r>
      <w:r w:rsidRPr="00127621">
        <w:rPr>
          <w:rFonts w:ascii="dotum" w:eastAsia="굴림" w:hAnsi="dotum" w:cs="굴림"/>
          <w:color w:val="3F7F5F"/>
          <w:kern w:val="0"/>
          <w:sz w:val="15"/>
          <w:szCs w:val="15"/>
          <w:bdr w:val="none" w:sz="0" w:space="0" w:color="auto" w:frame="1"/>
        </w:rPr>
        <w:t>//x,    y,    z,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3F7F5F"/>
          <w:kern w:val="0"/>
          <w:sz w:val="15"/>
          <w:szCs w:val="15"/>
          <w:bdr w:val="none" w:sz="0" w:space="0" w:color="auto" w:frame="1"/>
        </w:rPr>
        <w:t>                </w:t>
      </w: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-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 -one, -one,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 index #0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                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 -one, -one, 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 index #1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                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one, -one, 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 index #2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-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one, -one,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 index #3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-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 -one,  one,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 index #4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                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 -one,  one, 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 index #5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                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one,  one, 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</w:t>
      </w:r>
      <w:r w:rsidRPr="00127621">
        <w:rPr>
          <w:rFonts w:ascii="dotum" w:eastAsia="굴림" w:hAnsi="dotum" w:cs="굴림"/>
          <w:color w:val="2B8400"/>
          <w:kern w:val="0"/>
          <w:sz w:val="15"/>
        </w:rPr>
        <w:t>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index #6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-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one,  one,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 index #7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 };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int</w:t>
      </w:r>
      <w:proofErr w:type="spellEnd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colors[] = {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             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//R, G, B, A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               0,    0,    0,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                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  0,    0,  one,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                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one,    0,  one,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0,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  0,  one,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0,    0,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one,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                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  0,  one,  one,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                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one,  one,  one,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0,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one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  one,  one,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dotum" w:eastAsia="굴림" w:hAnsi="dotum" w:cs="굴림"/>
          <w:color w:val="7C7C72"/>
          <w:kern w:val="0"/>
          <w:sz w:val="15"/>
        </w:rPr>
        <w:tab/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 };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byte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indices[] = {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 xml:space="preserve">                // Triangle 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로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쪼개는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인덱스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2B8400"/>
          <w:kern w:val="0"/>
          <w:sz w:val="15"/>
          <w:szCs w:val="15"/>
          <w:bdr w:val="none" w:sz="0" w:space="0" w:color="auto" w:frame="1"/>
        </w:rPr>
        <w:t>번호들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0, 4, 5,    0, 5, 1,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1, 5, 6,    1, 6, 2,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2, 6, 7,    2, 7, 3,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3, 7, 4,    3, 4, 0,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4, 7, 6,    4, 6, 5,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         3, 0, 1,    3, 1, 2,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       </w:t>
      </w:r>
      <w:r w:rsidRPr="00127621">
        <w:rPr>
          <w:rFonts w:ascii="dotum" w:eastAsia="굴림" w:hAnsi="dotum" w:cs="굴림"/>
          <w:color w:val="7C7C72"/>
          <w:kern w:val="0"/>
          <w:sz w:val="15"/>
        </w:rPr>
        <w:tab/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 };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 xml:space="preserve">// Buffers to be passed to </w:t>
      </w:r>
      <w:proofErr w:type="spellStart"/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gl</w:t>
      </w:r>
      <w:proofErr w:type="spellEnd"/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*</w:t>
      </w:r>
      <w:proofErr w:type="gramStart"/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Pointer(</w:t>
      </w:r>
      <w:proofErr w:type="gramEnd"/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) functions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// must be direct, i.e., they must be placed on the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// native heap where the garbage collector cannot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// move them.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dotum" w:eastAsia="굴림" w:hAnsi="dotum" w:cs="굴림"/>
          <w:color w:val="3F7F5F"/>
          <w:kern w:val="0"/>
          <w:sz w:val="15"/>
          <w:szCs w:val="15"/>
          <w:bdr w:val="none" w:sz="0" w:space="0" w:color="auto" w:frame="1"/>
        </w:rPr>
        <w:t>//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 xml:space="preserve">// Buffers with multi-byte </w:t>
      </w:r>
      <w:proofErr w:type="spellStart"/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datatypes</w:t>
      </w:r>
      <w:proofErr w:type="spellEnd"/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 xml:space="preserve"> (e.g., short, </w:t>
      </w:r>
      <w:proofErr w:type="spellStart"/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int</w:t>
      </w:r>
      <w:proofErr w:type="spellEnd"/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, float)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3F7F5F"/>
          <w:kern w:val="0"/>
          <w:sz w:val="15"/>
          <w:szCs w:val="15"/>
        </w:rPr>
        <w:t>// must have their byte order set to native order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       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ByteBuffer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vbb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 = </w:t>
      </w:r>
      <w:proofErr w:type="spellStart"/>
      <w:proofErr w:type="gram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ByteBuffer.allocateDirect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spellStart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vertices.</w:t>
      </w:r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length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*4);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vbb.order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spellStart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ByteOrder.nativeOrder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());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mVertexBuffer</w:t>
      </w:r>
      <w:proofErr w:type="spellEnd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=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vbb.asIntBuffer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mVertexBuffer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.put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vertices);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mVertexBuffer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.position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0);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       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ByteBuffer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cbb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 = </w:t>
      </w:r>
      <w:proofErr w:type="spellStart"/>
      <w:proofErr w:type="gram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ByteBuffer.allocateDirect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spellStart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colors.</w:t>
      </w:r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length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*4);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cbb.order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spellStart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ByteOrder.nativeOrder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());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mColorBuffer</w:t>
      </w:r>
      <w:proofErr w:type="spellEnd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=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cbb.asIntBuffer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mColorBuffer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.put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colors);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mColorBuffer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.position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0);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mIndexBuffer</w:t>
      </w:r>
      <w:proofErr w:type="spellEnd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=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ByteBuffer.allocateDirect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indices.</w:t>
      </w:r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length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mIndexBuffer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.put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indices);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mIndexBuffer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.position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0);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       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}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public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void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draw(GL10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gl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)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{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gl.glFrontFace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spellStart"/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gl.</w:t>
      </w:r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GL_CW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gl.glVertexPointer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3,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gl.</w:t>
      </w:r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GL_FIXED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, 0,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mVertexBuffer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        </w:t>
      </w:r>
      <w:proofErr w:type="spellStart"/>
      <w:proofErr w:type="gram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gl.glColorPointer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(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4, 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gl.</w:t>
      </w:r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GL_FIXED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, 0,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mColorBuffer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3F7F5F"/>
          <w:kern w:val="0"/>
          <w:sz w:val="15"/>
          <w:szCs w:val="15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       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proofErr w:type="spellStart"/>
      <w:proofErr w:type="gram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gl.glDrawElements</w:t>
      </w:r>
      <w:proofErr w:type="spell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gl.</w:t>
      </w:r>
      <w:r w:rsidRPr="00127621">
        <w:rPr>
          <w:rFonts w:ascii="dotum" w:eastAsia="굴림" w:hAnsi="dotum" w:cs="굴림"/>
          <w:color w:val="193DA9"/>
          <w:kern w:val="0"/>
          <w:sz w:val="15"/>
          <w:szCs w:val="15"/>
          <w:bdr w:val="none" w:sz="0" w:space="0" w:color="auto" w:frame="1"/>
        </w:rPr>
        <w:t>GL_TRIANGLES</w:t>
      </w:r>
      <w:proofErr w:type="spell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 xml:space="preserve">, 36, </w:t>
      </w:r>
      <w:proofErr w:type="spellStart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gl.</w:t>
      </w:r>
      <w:r w:rsidRPr="00127621">
        <w:rPr>
          <w:rFonts w:ascii="dotum" w:eastAsia="굴림" w:hAnsi="dotum" w:cs="굴림"/>
          <w:color w:val="193DA9"/>
          <w:kern w:val="0"/>
          <w:sz w:val="15"/>
          <w:szCs w:val="15"/>
          <w:bdr w:val="none" w:sz="0" w:space="0" w:color="auto" w:frame="1"/>
        </w:rPr>
        <w:t>GL_UNSIGNED_BYTE</w:t>
      </w:r>
      <w:proofErr w:type="spell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 </w:t>
      </w:r>
      <w:proofErr w:type="spellStart"/>
      <w:r w:rsidRPr="00127621">
        <w:rPr>
          <w:rFonts w:ascii="dotum" w:eastAsia="굴림" w:hAnsi="dotum" w:cs="굴림"/>
          <w:color w:val="193DA9"/>
          <w:kern w:val="0"/>
          <w:sz w:val="15"/>
          <w:szCs w:val="15"/>
          <w:bdr w:val="none" w:sz="0" w:space="0" w:color="auto" w:frame="1"/>
        </w:rPr>
        <w:t>mIndexBuffer</w:t>
      </w:r>
      <w:proofErr w:type="spellEnd"/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t>);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       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 }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   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private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IntBuffer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mVertexBuffer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private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IntBuffer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 xml:space="preserve">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mColorBuffer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 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gramStart"/>
      <w:r w:rsidRPr="00127621">
        <w:rPr>
          <w:rFonts w:ascii="dotum" w:eastAsia="굴림" w:hAnsi="dotum" w:cs="굴림"/>
          <w:color w:val="7F0055"/>
          <w:kern w:val="0"/>
          <w:sz w:val="15"/>
          <w:szCs w:val="15"/>
          <w:bdr w:val="none" w:sz="0" w:space="0" w:color="auto" w:frame="1"/>
        </w:rPr>
        <w:t>private</w:t>
      </w:r>
      <w:proofErr w:type="gramEnd"/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ByteBuffer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 </w:t>
      </w:r>
      <w:r w:rsidRPr="00127621">
        <w:rPr>
          <w:rFonts w:ascii="Monaco" w:eastAsia="굴림" w:hAnsi="Monaco" w:cs="굴림"/>
          <w:color w:val="7C7C72"/>
          <w:kern w:val="0"/>
          <w:sz w:val="15"/>
        </w:rPr>
        <w:t> </w:t>
      </w:r>
      <w:proofErr w:type="spellStart"/>
      <w:r w:rsidRPr="00127621">
        <w:rPr>
          <w:rFonts w:ascii="dotum" w:eastAsia="굴림" w:hAnsi="dotum" w:cs="굴림"/>
          <w:color w:val="0000C0"/>
          <w:kern w:val="0"/>
          <w:sz w:val="15"/>
          <w:szCs w:val="15"/>
          <w:bdr w:val="none" w:sz="0" w:space="0" w:color="auto" w:frame="1"/>
        </w:rPr>
        <w:t>mIndexBuffer</w:t>
      </w:r>
      <w:proofErr w:type="spellEnd"/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;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Monaco" w:eastAsia="굴림" w:hAnsi="Monaco" w:cs="굴림"/>
          <w:color w:val="7C7C72"/>
          <w:kern w:val="0"/>
          <w:sz w:val="15"/>
          <w:szCs w:val="15"/>
        </w:rPr>
      </w:pPr>
      <w:r w:rsidRPr="00127621">
        <w:rPr>
          <w:rFonts w:ascii="Monaco" w:eastAsia="굴림" w:hAnsi="Monaco" w:cs="굴림"/>
          <w:color w:val="7C7C72"/>
          <w:kern w:val="0"/>
          <w:sz w:val="15"/>
          <w:szCs w:val="15"/>
        </w:rPr>
        <w:t>}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그리고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anddev.org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사이트에서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찾아보면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나오는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설명에서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아래의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그림처럼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꼭지점들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(vertices)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정하고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,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색을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정하고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,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그림을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그리기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위한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조각들을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결정합니다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>
        <w:rPr>
          <w:rFonts w:ascii="Verdana" w:eastAsia="굴림" w:hAnsi="Verdana" w:cs="굴림"/>
          <w:noProof/>
          <w:color w:val="000000"/>
          <w:kern w:val="0"/>
          <w:sz w:val="16"/>
          <w:szCs w:val="16"/>
          <w:bdr w:val="none" w:sz="0" w:space="0" w:color="auto" w:frame="1"/>
        </w:rPr>
        <w:drawing>
          <wp:inline distT="0" distB="0" distL="0" distR="0">
            <wp:extent cx="3303905" cy="2527300"/>
            <wp:effectExtent l="19050" t="0" r="0" b="0"/>
            <wp:docPr id="13" name="그림 13" descr="http://www.anddev.org/images/tut/opengles/3dcolorcube/3dcolorcube_vert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nddev.org/images/tut/opengles/3dcolorcube/3dcolorcube_vertices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621">
        <w:rPr>
          <w:rFonts w:ascii="Verdana" w:eastAsia="굴림" w:hAnsi="Verdana" w:cs="굴림"/>
          <w:color w:val="000000"/>
          <w:kern w:val="0"/>
          <w:sz w:val="16"/>
        </w:rPr>
        <w:t> 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위의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그림처럼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꼭지점이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인덱스가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"0"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이면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(-1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,-</w:t>
      </w:r>
      <w:proofErr w:type="gramEnd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1,-1)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이고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,  "1"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이면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(1,-1,-1) 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순으로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지정됩니다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vertices[]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내의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좌표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순서가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바로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인덱스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순서라고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보면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되지요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그리고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proofErr w:type="spellStart"/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glDrawElements</w:t>
      </w:r>
      <w:proofErr w:type="spellEnd"/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함수로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그리기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 xml:space="preserve"> 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위해</w:t>
      </w:r>
      <w:r w:rsidRPr="00127621">
        <w:rPr>
          <w:rFonts w:ascii="dotum" w:eastAsia="굴림" w:hAnsi="dotum" w:cs="굴림"/>
          <w:color w:val="7C7C72"/>
          <w:kern w:val="0"/>
          <w:sz w:val="16"/>
          <w:szCs w:val="16"/>
        </w:rPr>
        <w:t> </w:t>
      </w:r>
      <w:r w:rsidRPr="00127621">
        <w:rPr>
          <w:rFonts w:ascii="Monaco" w:eastAsia="굴림" w:hAnsi="Monaco" w:cs="굴림"/>
          <w:color w:val="193DA9"/>
          <w:kern w:val="0"/>
          <w:sz w:val="15"/>
        </w:rPr>
        <w:t>GL_TRIANGLES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를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이용했는데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아래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그림처럼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삼각형으로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잘라지지요</w:t>
      </w:r>
      <w:r w:rsidRPr="00127621">
        <w:rPr>
          <w:rFonts w:ascii="dotum" w:eastAsia="굴림" w:hAnsi="dotum" w:cs="굴림"/>
          <w:color w:val="000000"/>
          <w:kern w:val="0"/>
          <w:sz w:val="15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000000"/>
          <w:kern w:val="0"/>
          <w:sz w:val="15"/>
          <w:szCs w:val="15"/>
          <w:bdr w:val="none" w:sz="0" w:space="0" w:color="auto" w:frame="1"/>
        </w:rPr>
        <w:br/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>
        <w:rPr>
          <w:rFonts w:ascii="Verdana" w:eastAsia="굴림" w:hAnsi="Verdana" w:cs="굴림"/>
          <w:noProof/>
          <w:color w:val="000000"/>
          <w:kern w:val="0"/>
          <w:sz w:val="16"/>
          <w:szCs w:val="16"/>
          <w:bdr w:val="none" w:sz="0" w:space="0" w:color="auto" w:frame="1"/>
        </w:rPr>
        <w:lastRenderedPageBreak/>
        <w:drawing>
          <wp:inline distT="0" distB="0" distL="0" distR="0">
            <wp:extent cx="3303905" cy="2527300"/>
            <wp:effectExtent l="19050" t="0" r="0" b="0"/>
            <wp:docPr id="14" name="그림 14" descr="http://www.anddev.org/images/tut/opengles/3dcolorcube/3dcolorcube_tri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anddev.org/images/tut/opengles/3dcolorcube/3dcolorcube_triangles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621">
        <w:rPr>
          <w:rFonts w:ascii="Verdana" w:eastAsia="굴림" w:hAnsi="Verdana" w:cs="굴림"/>
          <w:color w:val="000000"/>
          <w:kern w:val="0"/>
          <w:sz w:val="16"/>
        </w:rPr>
        <w:t> 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삼각형의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번호는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인덱스의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번호로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3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개씩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짝을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짓고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있고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glFrontFace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함수에서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시계방향을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선택했으므로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인덱스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번호의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순서를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결정할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있습니다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그러면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다른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도형의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형태를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어떻게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것인가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?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감이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오시는지</w:t>
      </w:r>
      <w:proofErr w:type="gramStart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...</w:t>
      </w:r>
      <w:proofErr w:type="gramEnd"/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proofErr w:type="spellStart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안오신다면</w:t>
      </w:r>
      <w:proofErr w:type="spellEnd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아래의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그림을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다시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한번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보면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이해가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것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같네요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center"/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</w:pPr>
      <w:r>
        <w:rPr>
          <w:rFonts w:ascii="dotum" w:eastAsia="굴림" w:hAnsi="dotum" w:cs="굴림" w:hint="eastAsia"/>
          <w:noProof/>
          <w:color w:val="000000"/>
          <w:kern w:val="0"/>
          <w:sz w:val="16"/>
          <w:szCs w:val="16"/>
          <w:bdr w:val="none" w:sz="0" w:space="0" w:color="auto" w:frame="1"/>
        </w:rPr>
        <w:drawing>
          <wp:inline distT="0" distB="0" distL="0" distR="0">
            <wp:extent cx="4580890" cy="3717925"/>
            <wp:effectExtent l="19050" t="0" r="0" b="0"/>
            <wp:docPr id="15" name="그림 15" descr="http://cfile3.uf.tistory.com/image/1112F4124A8049D8738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file3.uf.tistory.com/image/1112F4124A8049D8738ABB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만약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집모양을</w:t>
      </w:r>
      <w:proofErr w:type="spellEnd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만든다고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하면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좌표값의</w:t>
      </w:r>
      <w:proofErr w:type="spellEnd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크기를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정하고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좌표값에</w:t>
      </w:r>
      <w:proofErr w:type="spellEnd"/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맞는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인덱스를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정한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후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도형의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면을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그릴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있도록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삼각형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, Loop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등의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방법을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결정해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주면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됩니다</w:t>
      </w:r>
      <w:r w:rsidRPr="00127621">
        <w:rPr>
          <w:rFonts w:ascii="dotum" w:eastAsia="굴림" w:hAnsi="dotum" w:cs="굴림"/>
          <w:color w:val="000000"/>
          <w:kern w:val="0"/>
          <w:sz w:val="16"/>
          <w:szCs w:val="16"/>
          <w:bdr w:val="none" w:sz="0" w:space="0" w:color="auto" w:frame="1"/>
        </w:rPr>
        <w:t>.</w:t>
      </w: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</w:p>
    <w:p w:rsidR="00127621" w:rsidRPr="00127621" w:rsidRDefault="00127621" w:rsidP="00127621">
      <w:pPr>
        <w:widowControl/>
        <w:wordWrap/>
        <w:autoSpaceDE/>
        <w:autoSpaceDN/>
        <w:jc w:val="left"/>
        <w:rPr>
          <w:rFonts w:ascii="dotum" w:eastAsia="굴림" w:hAnsi="dotum" w:cs="굴림"/>
          <w:color w:val="7C7C72"/>
          <w:kern w:val="0"/>
          <w:sz w:val="16"/>
          <w:szCs w:val="16"/>
        </w:rPr>
      </w:pPr>
      <w:hyperlink r:id="rId36" w:tgtFrame="_blank" w:tooltip="[http://hyena0.tistory.com/417]로 이동합니다." w:history="1">
        <w:r w:rsidRPr="00127621">
          <w:rPr>
            <w:rFonts w:ascii="dotum" w:eastAsia="굴림" w:hAnsi="dotum" w:cs="굴림"/>
            <w:b/>
            <w:bCs/>
            <w:color w:val="2B8400"/>
            <w:kern w:val="0"/>
            <w:sz w:val="16"/>
            <w:u w:val="single"/>
          </w:rPr>
          <w:t>Blender</w:t>
        </w:r>
        <w:r w:rsidRPr="00127621">
          <w:rPr>
            <w:rFonts w:ascii="dotum" w:eastAsia="굴림" w:hAnsi="dotum" w:cs="굴림"/>
            <w:b/>
            <w:bCs/>
            <w:color w:val="2B8400"/>
            <w:kern w:val="0"/>
            <w:sz w:val="16"/>
            <w:u w:val="single"/>
          </w:rPr>
          <w:t>로</w:t>
        </w:r>
        <w:r w:rsidRPr="00127621">
          <w:rPr>
            <w:rFonts w:ascii="dotum" w:eastAsia="굴림" w:hAnsi="dotum" w:cs="굴림"/>
            <w:b/>
            <w:bCs/>
            <w:color w:val="2B8400"/>
            <w:kern w:val="0"/>
            <w:sz w:val="16"/>
            <w:u w:val="single"/>
          </w:rPr>
          <w:t xml:space="preserve"> </w:t>
        </w:r>
        <w:r w:rsidRPr="00127621">
          <w:rPr>
            <w:rFonts w:ascii="dotum" w:eastAsia="굴림" w:hAnsi="dotum" w:cs="굴림"/>
            <w:b/>
            <w:bCs/>
            <w:color w:val="2B8400"/>
            <w:kern w:val="0"/>
            <w:sz w:val="16"/>
            <w:u w:val="single"/>
          </w:rPr>
          <w:t>도형만들기</w:t>
        </w:r>
      </w:hyperlink>
    </w:p>
    <w:p w:rsidR="00842015" w:rsidRDefault="00842015">
      <w:pPr>
        <w:rPr>
          <w:rFonts w:hint="eastAsia"/>
        </w:rPr>
      </w:pPr>
    </w:p>
    <w:p w:rsidR="00842015" w:rsidRPr="00842015" w:rsidRDefault="00842015" w:rsidP="00842015">
      <w:pPr>
        <w:widowControl/>
        <w:wordWrap/>
        <w:autoSpaceDE/>
        <w:autoSpaceDN/>
        <w:spacing w:line="270" w:lineRule="atLeast"/>
        <w:jc w:val="left"/>
        <w:outlineLvl w:val="1"/>
        <w:rPr>
          <w:rFonts w:ascii="dotum" w:eastAsia="굴림" w:hAnsi="dotum" w:cs="굴림"/>
          <w:b/>
          <w:bCs/>
          <w:color w:val="575757"/>
          <w:spacing w:val="15"/>
          <w:kern w:val="0"/>
          <w:sz w:val="18"/>
          <w:szCs w:val="18"/>
        </w:rPr>
      </w:pPr>
      <w:hyperlink r:id="rId37" w:history="1">
        <w:r w:rsidRPr="00842015">
          <w:rPr>
            <w:rFonts w:ascii="dotum" w:eastAsia="굴림" w:hAnsi="dotum" w:cs="굴림"/>
            <w:b/>
            <w:bCs/>
            <w:color w:val="575757"/>
            <w:spacing w:val="15"/>
            <w:kern w:val="0"/>
            <w:sz w:val="18"/>
          </w:rPr>
          <w:t xml:space="preserve">[iPhone] Blender </w:t>
        </w:r>
        <w:r w:rsidRPr="00842015">
          <w:rPr>
            <w:rFonts w:ascii="dotum" w:eastAsia="굴림" w:hAnsi="dotum" w:cs="굴림"/>
            <w:b/>
            <w:bCs/>
            <w:color w:val="575757"/>
            <w:spacing w:val="15"/>
            <w:kern w:val="0"/>
            <w:sz w:val="18"/>
          </w:rPr>
          <w:t>로</w:t>
        </w:r>
        <w:r w:rsidRPr="00842015">
          <w:rPr>
            <w:rFonts w:ascii="dotum" w:eastAsia="굴림" w:hAnsi="dotum" w:cs="굴림"/>
            <w:b/>
            <w:bCs/>
            <w:color w:val="575757"/>
            <w:spacing w:val="15"/>
            <w:kern w:val="0"/>
            <w:sz w:val="18"/>
          </w:rPr>
          <w:t xml:space="preserve"> 3D </w:t>
        </w:r>
        <w:r w:rsidRPr="00842015">
          <w:rPr>
            <w:rFonts w:ascii="dotum" w:eastAsia="굴림" w:hAnsi="dotum" w:cs="굴림"/>
            <w:b/>
            <w:bCs/>
            <w:color w:val="575757"/>
            <w:spacing w:val="15"/>
            <w:kern w:val="0"/>
            <w:sz w:val="18"/>
          </w:rPr>
          <w:t>도형</w:t>
        </w:r>
        <w:r w:rsidRPr="00842015">
          <w:rPr>
            <w:rFonts w:ascii="dotum" w:eastAsia="굴림" w:hAnsi="dotum" w:cs="굴림"/>
            <w:b/>
            <w:bCs/>
            <w:color w:val="575757"/>
            <w:spacing w:val="15"/>
            <w:kern w:val="0"/>
            <w:sz w:val="18"/>
          </w:rPr>
          <w:t xml:space="preserve"> </w:t>
        </w:r>
        <w:proofErr w:type="gramStart"/>
        <w:r w:rsidRPr="00842015">
          <w:rPr>
            <w:rFonts w:ascii="dotum" w:eastAsia="굴림" w:hAnsi="dotum" w:cs="굴림"/>
            <w:b/>
            <w:bCs/>
            <w:color w:val="575757"/>
            <w:spacing w:val="15"/>
            <w:kern w:val="0"/>
            <w:sz w:val="18"/>
          </w:rPr>
          <w:t>만들기</w:t>
        </w:r>
        <w:r w:rsidRPr="00842015">
          <w:rPr>
            <w:rFonts w:ascii="dotum" w:eastAsia="굴림" w:hAnsi="dotum" w:cs="굴림"/>
            <w:b/>
            <w:bCs/>
            <w:color w:val="575757"/>
            <w:spacing w:val="15"/>
            <w:kern w:val="0"/>
            <w:sz w:val="18"/>
          </w:rPr>
          <w:t xml:space="preserve"> ..</w:t>
        </w:r>
        <w:proofErr w:type="gramEnd"/>
        <w:r w:rsidRPr="00842015">
          <w:rPr>
            <w:rFonts w:ascii="dotum" w:eastAsia="굴림" w:hAnsi="dotum" w:cs="굴림"/>
            <w:b/>
            <w:bCs/>
            <w:color w:val="575757"/>
            <w:spacing w:val="15"/>
            <w:kern w:val="0"/>
            <w:sz w:val="18"/>
          </w:rPr>
          <w:t xml:space="preserve"> 1</w:t>
        </w:r>
      </w:hyperlink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10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11" w:author="Unknown">
        <w:r w:rsidRPr="00842015">
          <w:rPr>
            <w:rFonts w:ascii="dotum" w:eastAsia="굴림" w:hAnsi="dotum" w:cs="굴림"/>
            <w:color w:val="7C7C72"/>
            <w:kern w:val="0"/>
            <w:sz w:val="18"/>
          </w:rPr>
          <w:t> 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12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13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14" w:author="Unknown">
        <w:r w:rsidRPr="00842015">
          <w:rPr>
            <w:rFonts w:ascii="dotum" w:eastAsia="굴림" w:hAnsi="dotum" w:cs="굴림"/>
            <w:b/>
            <w:bCs/>
            <w:color w:val="2B8400"/>
            <w:kern w:val="0"/>
            <w:sz w:val="24"/>
            <w:szCs w:val="24"/>
          </w:rPr>
          <w:t xml:space="preserve">  Blender 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sz w:val="24"/>
            <w:szCs w:val="24"/>
          </w:rPr>
          <w:t>로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sz w:val="24"/>
            <w:szCs w:val="24"/>
          </w:rPr>
          <w:t xml:space="preserve"> 3D 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sz w:val="24"/>
            <w:szCs w:val="24"/>
          </w:rPr>
          <w:t>도형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sz w:val="24"/>
            <w:szCs w:val="24"/>
          </w:rPr>
          <w:t xml:space="preserve"> </w:t>
        </w:r>
        <w:proofErr w:type="gramStart"/>
        <w:r w:rsidRPr="00842015">
          <w:rPr>
            <w:rFonts w:ascii="dotum" w:eastAsia="굴림" w:hAnsi="dotum" w:cs="굴림"/>
            <w:b/>
            <w:bCs/>
            <w:color w:val="2B8400"/>
            <w:kern w:val="0"/>
            <w:sz w:val="24"/>
            <w:szCs w:val="24"/>
          </w:rPr>
          <w:t>만들기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sz w:val="24"/>
            <w:szCs w:val="24"/>
          </w:rPr>
          <w:t xml:space="preserve"> ..</w:t>
        </w:r>
        <w:proofErr w:type="gramEnd"/>
        <w:r w:rsidRPr="00842015">
          <w:rPr>
            <w:rFonts w:ascii="dotum" w:eastAsia="굴림" w:hAnsi="dotum" w:cs="굴림"/>
            <w:b/>
            <w:bCs/>
            <w:color w:val="2B8400"/>
            <w:kern w:val="0"/>
            <w:sz w:val="24"/>
            <w:szCs w:val="24"/>
          </w:rPr>
          <w:t xml:space="preserve"> 1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15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16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17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  Blender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3D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만들고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18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19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20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아이폰에서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OpenGL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보이는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것을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쓰겠다고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21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22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23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해놓고선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한참지났네요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24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25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26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앱의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마케팅을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하느라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해봤지만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,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역시나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27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28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29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8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만개나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되는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앱들에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묻혀서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다운수가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늘지가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않는군요</w:t>
        </w:r>
        <w:proofErr w:type="gram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..</w:t>
        </w:r>
        <w:proofErr w:type="gram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^^;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30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31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32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지금의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Blender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만드는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방법은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안드로이드에서도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33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34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35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동일하게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적용하시면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됩니다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.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단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,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출력된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값을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정수형으로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변경해야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36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37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38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하는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것만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유념하면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것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같습니다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.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아직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시험은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안해봤지만요</w:t>
        </w:r>
        <w:proofErr w:type="spellEnd"/>
        <w:proofErr w:type="gram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...</w:t>
        </w:r>
        <w:proofErr w:type="gramEnd"/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39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40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41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  Blender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무료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공개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소프트웨어로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검색하시면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쉽게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다운로드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받을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42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43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44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실행하면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아래와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같습니다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45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center"/>
        <w:rPr>
          <w:ins w:id="46" w:author="Unknown"/>
          <w:rFonts w:ascii="dotum" w:eastAsia="굴림" w:hAnsi="dotum" w:cs="굴림"/>
          <w:color w:val="7C7C72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color w:val="7C7C72"/>
          <w:kern w:val="0"/>
          <w:sz w:val="18"/>
          <w:szCs w:val="18"/>
        </w:rPr>
        <w:drawing>
          <wp:inline distT="0" distB="0" distL="0" distR="0">
            <wp:extent cx="3968115" cy="3329940"/>
            <wp:effectExtent l="19050" t="0" r="0" b="0"/>
            <wp:docPr id="19" name="그림 19" descr="http://cfile9.uf.tistory.com/image/1553ED194B83E28C319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file9.uf.tistory.com/image/1553ED194B83E28C319BF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47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48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49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기본으로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정육면체가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만들어져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50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51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  Blender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웹페이지에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사용법이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있으니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여기서는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자세한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사용법보다는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아이폰에서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사용하기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위한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52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53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용도위주로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설명해보겠습니다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54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55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  Blender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사용법은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약간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기존의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마우스와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키보드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사용법과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다르기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때문에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생소할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56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57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스페이스바를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누르면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메뉴가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나오게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되고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"Add"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선택하면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기본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58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59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원통을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만들어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보기로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하죠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. Add&gt;Cylinder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선택합니다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60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center"/>
        <w:rPr>
          <w:ins w:id="61" w:author="Unknown"/>
          <w:rFonts w:ascii="dotum" w:eastAsia="굴림" w:hAnsi="dotum" w:cs="굴림"/>
          <w:color w:val="7C7C72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color w:val="7C7C72"/>
          <w:kern w:val="0"/>
          <w:sz w:val="18"/>
          <w:szCs w:val="18"/>
        </w:rPr>
        <w:lastRenderedPageBreak/>
        <w:drawing>
          <wp:inline distT="0" distB="0" distL="0" distR="0">
            <wp:extent cx="3959225" cy="3321050"/>
            <wp:effectExtent l="19050" t="0" r="3175" b="0"/>
            <wp:docPr id="20" name="그림 20" descr="http://cfile30.uf.tistory.com/image/1753ED194B83E28D32E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file30.uf.tistory.com/image/1753ED194B83E28D32EC9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62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63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64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  cylinder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선택하고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나면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아래와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같이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추가메뉴가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나오는데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반경과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높이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등을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설정하고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나면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생성됩니다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65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center"/>
        <w:rPr>
          <w:ins w:id="66" w:author="Unknown"/>
          <w:rFonts w:ascii="dotum" w:eastAsia="굴림" w:hAnsi="dotum" w:cs="굴림"/>
          <w:color w:val="7C7C72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color w:val="7C7C72"/>
          <w:kern w:val="0"/>
          <w:sz w:val="18"/>
          <w:szCs w:val="18"/>
        </w:rPr>
        <w:lastRenderedPageBreak/>
        <w:drawing>
          <wp:inline distT="0" distB="0" distL="0" distR="0">
            <wp:extent cx="6314440" cy="5313680"/>
            <wp:effectExtent l="19050" t="0" r="0" b="0"/>
            <wp:docPr id="21" name="그림 21" descr="http://cfile7.uf.tistory.com/image/1853ED194B83E28D331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file7.uf.tistory.com/image/1853ED194B83E28D331B8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67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68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69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수직에서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쳐도보도록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되어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있는데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,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마우스의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볼을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누르고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움직이면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좌표가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회전되는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것을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70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center"/>
        <w:rPr>
          <w:ins w:id="71" w:author="Unknown"/>
          <w:rFonts w:ascii="dotum" w:eastAsia="굴림" w:hAnsi="dotum" w:cs="굴림"/>
          <w:color w:val="7C7C72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color w:val="7C7C72"/>
          <w:kern w:val="0"/>
          <w:sz w:val="18"/>
          <w:szCs w:val="18"/>
        </w:rPr>
        <w:lastRenderedPageBreak/>
        <w:drawing>
          <wp:inline distT="0" distB="0" distL="0" distR="0">
            <wp:extent cx="6314440" cy="5322570"/>
            <wp:effectExtent l="19050" t="0" r="0" b="0"/>
            <wp:docPr id="22" name="그림 22" descr="http://cfile7.uf.tistory.com/image/2053ED194B83E28E3401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file7.uf.tistory.com/image/2053ED194B83E28E3401EB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72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73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74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여기서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Edit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모드를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선택하면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꼭지점과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모서리가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선택되어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보여집니다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75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76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아래에서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보듯이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원통에서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원부분은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삼각형으로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나누어져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,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통부분은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사각형으로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만들어져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77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78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이렇게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되어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있으면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값을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추출했을때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OpenGL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변경하면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이상한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모양으로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변경됩니다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79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80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OpenGL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에서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proofErr w:type="spellStart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만들때는</w:t>
        </w:r>
        <w:proofErr w:type="spellEnd"/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삼각형을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이용하기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때문입니다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81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82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그래서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삼각형으로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다시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잘라내야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합니다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83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84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Edit&gt;Faces&gt;Convert to Triangles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선택하면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삼각형으로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다시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잘라집니다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85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center"/>
        <w:rPr>
          <w:ins w:id="86" w:author="Unknown"/>
          <w:rFonts w:ascii="dotum" w:eastAsia="굴림" w:hAnsi="dotum" w:cs="굴림"/>
          <w:color w:val="7C7C72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color w:val="7C7C72"/>
          <w:kern w:val="0"/>
          <w:sz w:val="18"/>
          <w:szCs w:val="18"/>
        </w:rPr>
        <w:lastRenderedPageBreak/>
        <w:drawing>
          <wp:inline distT="0" distB="0" distL="0" distR="0">
            <wp:extent cx="6314440" cy="5330825"/>
            <wp:effectExtent l="19050" t="0" r="0" b="0"/>
            <wp:docPr id="23" name="그림 23" descr="http://cfile2.uf.tistory.com/image/1153ED194B83E28E355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file2.uf.tistory.com/image/1153ED194B83E28E3559A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53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87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88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89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아래를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보시면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모양이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삼각형으로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되어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것을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볼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수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있습니다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90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91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</w:ins>
    </w:p>
    <w:p w:rsidR="00842015" w:rsidRPr="00842015" w:rsidRDefault="00842015" w:rsidP="00842015">
      <w:pPr>
        <w:widowControl/>
        <w:wordWrap/>
        <w:autoSpaceDE/>
        <w:autoSpaceDN/>
        <w:jc w:val="center"/>
        <w:rPr>
          <w:ins w:id="92" w:author="Unknown"/>
          <w:rFonts w:ascii="dotum" w:eastAsia="굴림" w:hAnsi="dotum" w:cs="굴림"/>
          <w:color w:val="7C7C72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color w:val="7C7C72"/>
          <w:kern w:val="0"/>
          <w:sz w:val="18"/>
          <w:szCs w:val="18"/>
        </w:rPr>
        <w:lastRenderedPageBreak/>
        <w:drawing>
          <wp:inline distT="0" distB="0" distL="0" distR="0">
            <wp:extent cx="6314440" cy="5322570"/>
            <wp:effectExtent l="19050" t="0" r="0" b="0"/>
            <wp:docPr id="24" name="그림 24" descr="http://cfile2.uf.tistory.com/image/1353ED194B83E28F3616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file2.uf.tistory.com/image/1353ED194B83E28F36169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93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94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95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96" w:author="Unknown"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 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다음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편에서는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이렇게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만든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도형을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데이터로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뽑는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과정을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정리해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 xml:space="preserve"> 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보겠습니다</w:t>
        </w:r>
        <w:r w:rsidRPr="00842015">
          <w:rPr>
            <w:rFonts w:ascii="dotum" w:eastAsia="굴림" w:hAnsi="dotum" w:cs="굴림"/>
            <w:color w:val="7C7C72"/>
            <w:kern w:val="0"/>
            <w:sz w:val="18"/>
            <w:szCs w:val="18"/>
          </w:rPr>
          <w:t>.</w:t>
        </w:r>
      </w:ins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97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98" w:author="Unknown"/>
          <w:rFonts w:ascii="dotum" w:eastAsia="굴림" w:hAnsi="dotum" w:cs="굴림"/>
          <w:color w:val="7C7C72"/>
          <w:kern w:val="0"/>
          <w:sz w:val="18"/>
          <w:szCs w:val="18"/>
        </w:rPr>
      </w:pPr>
    </w:p>
    <w:p w:rsidR="00842015" w:rsidRPr="00842015" w:rsidRDefault="00842015" w:rsidP="00842015">
      <w:pPr>
        <w:widowControl/>
        <w:wordWrap/>
        <w:autoSpaceDE/>
        <w:autoSpaceDN/>
        <w:jc w:val="left"/>
        <w:rPr>
          <w:ins w:id="99" w:author="Unknown"/>
          <w:rFonts w:ascii="dotum" w:eastAsia="굴림" w:hAnsi="dotum" w:cs="굴림"/>
          <w:color w:val="7C7C72"/>
          <w:kern w:val="0"/>
          <w:sz w:val="18"/>
          <w:szCs w:val="18"/>
        </w:rPr>
      </w:pPr>
      <w:ins w:id="100" w:author="Unknown">
        <w:r w:rsidRPr="00842015">
          <w:rPr>
            <w:rFonts w:ascii="dotum" w:eastAsia="굴림" w:hAnsi="dotum" w:cs="굴림"/>
            <w:color w:val="2B8400"/>
            <w:kern w:val="0"/>
            <w:szCs w:val="20"/>
            <w:bdr w:val="none" w:sz="0" w:space="0" w:color="auto" w:frame="1"/>
          </w:rPr>
          <w:t>  </w:t>
        </w:r>
        <w:r w:rsidRPr="00842015">
          <w:rPr>
            <w:rFonts w:ascii="dotum" w:eastAsia="굴림" w:hAnsi="dotum" w:cs="굴림" w:hint="eastAsia"/>
            <w:b/>
            <w:bCs/>
            <w:color w:val="7C7C72"/>
            <w:kern w:val="0"/>
            <w:sz w:val="18"/>
            <w:szCs w:val="18"/>
            <w:bdr w:val="none" w:sz="0" w:space="0" w:color="auto" w:frame="1"/>
          </w:rPr>
          <w:fldChar w:fldCharType="begin"/>
        </w:r>
        <w:r w:rsidRPr="00842015">
          <w:rPr>
            <w:rFonts w:ascii="dotum" w:eastAsia="굴림" w:hAnsi="dotum" w:cs="굴림" w:hint="eastAsia"/>
            <w:b/>
            <w:bCs/>
            <w:color w:val="7C7C72"/>
            <w:kern w:val="0"/>
            <w:sz w:val="18"/>
            <w:szCs w:val="18"/>
            <w:bdr w:val="none" w:sz="0" w:space="0" w:color="auto" w:frame="1"/>
          </w:rPr>
          <w:instrText xml:space="preserve"> HYPERLINK "http://hyena0.tistory.com/418" \o "[http://hyena0.tistory.com/418]</w:instrText>
        </w:r>
        <w:r w:rsidRPr="00842015">
          <w:rPr>
            <w:rFonts w:ascii="dotum" w:eastAsia="굴림" w:hAnsi="dotum" w:cs="굴림" w:hint="eastAsia"/>
            <w:b/>
            <w:bCs/>
            <w:color w:val="7C7C72"/>
            <w:kern w:val="0"/>
            <w:sz w:val="18"/>
            <w:szCs w:val="18"/>
            <w:bdr w:val="none" w:sz="0" w:space="0" w:color="auto" w:frame="1"/>
          </w:rPr>
          <w:instrText>로</w:instrText>
        </w:r>
        <w:r w:rsidRPr="00842015">
          <w:rPr>
            <w:rFonts w:ascii="dotum" w:eastAsia="굴림" w:hAnsi="dotum" w:cs="굴림" w:hint="eastAsia"/>
            <w:b/>
            <w:bCs/>
            <w:color w:val="7C7C72"/>
            <w:kern w:val="0"/>
            <w:sz w:val="18"/>
            <w:szCs w:val="18"/>
            <w:bdr w:val="none" w:sz="0" w:space="0" w:color="auto" w:frame="1"/>
          </w:rPr>
          <w:instrText xml:space="preserve"> </w:instrText>
        </w:r>
        <w:r w:rsidRPr="00842015">
          <w:rPr>
            <w:rFonts w:ascii="dotum" w:eastAsia="굴림" w:hAnsi="dotum" w:cs="굴림" w:hint="eastAsia"/>
            <w:b/>
            <w:bCs/>
            <w:color w:val="7C7C72"/>
            <w:kern w:val="0"/>
            <w:sz w:val="18"/>
            <w:szCs w:val="18"/>
            <w:bdr w:val="none" w:sz="0" w:space="0" w:color="auto" w:frame="1"/>
          </w:rPr>
          <w:instrText>이동합니다</w:instrText>
        </w:r>
        <w:r w:rsidRPr="00842015">
          <w:rPr>
            <w:rFonts w:ascii="dotum" w:eastAsia="굴림" w:hAnsi="dotum" w:cs="굴림" w:hint="eastAsia"/>
            <w:b/>
            <w:bCs/>
            <w:color w:val="7C7C72"/>
            <w:kern w:val="0"/>
            <w:sz w:val="18"/>
            <w:szCs w:val="18"/>
            <w:bdr w:val="none" w:sz="0" w:space="0" w:color="auto" w:frame="1"/>
          </w:rPr>
          <w:instrText xml:space="preserve">." \t "_blank" </w:instrText>
        </w:r>
        <w:r w:rsidRPr="00842015">
          <w:rPr>
            <w:rFonts w:ascii="dotum" w:eastAsia="굴림" w:hAnsi="dotum" w:cs="굴림" w:hint="eastAsia"/>
            <w:b/>
            <w:bCs/>
            <w:color w:val="7C7C72"/>
            <w:kern w:val="0"/>
            <w:sz w:val="18"/>
            <w:szCs w:val="18"/>
            <w:bdr w:val="none" w:sz="0" w:space="0" w:color="auto" w:frame="1"/>
          </w:rPr>
          <w:fldChar w:fldCharType="separate"/>
        </w:r>
        <w:proofErr w:type="gramStart"/>
        <w:r w:rsidRPr="00842015">
          <w:rPr>
            <w:rFonts w:ascii="dotum" w:eastAsia="굴림" w:hAnsi="dotum" w:cs="굴림"/>
            <w:b/>
            <w:bCs/>
            <w:color w:val="2B8400"/>
            <w:kern w:val="0"/>
            <w:u w:val="single"/>
          </w:rPr>
          <w:t>다음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u w:val="single"/>
          </w:rPr>
          <w:t xml:space="preserve"> :</w:t>
        </w:r>
        <w:proofErr w:type="gramEnd"/>
        <w:r w:rsidRPr="00842015">
          <w:rPr>
            <w:rFonts w:ascii="dotum" w:eastAsia="굴림" w:hAnsi="dotum" w:cs="굴림"/>
            <w:b/>
            <w:bCs/>
            <w:color w:val="2B8400"/>
            <w:kern w:val="0"/>
            <w:u w:val="single"/>
          </w:rPr>
          <w:t xml:space="preserve"> Blender 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u w:val="single"/>
          </w:rPr>
          <w:t>로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u w:val="single"/>
          </w:rPr>
          <w:t xml:space="preserve"> 3D 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u w:val="single"/>
          </w:rPr>
          <w:t>도형만들기</w:t>
        </w:r>
        <w:r w:rsidRPr="00842015">
          <w:rPr>
            <w:rFonts w:ascii="dotum" w:eastAsia="굴림" w:hAnsi="dotum" w:cs="굴림"/>
            <w:b/>
            <w:bCs/>
            <w:color w:val="2B8400"/>
            <w:kern w:val="0"/>
            <w:u w:val="single"/>
          </w:rPr>
          <w:t>.. 2 </w:t>
        </w:r>
        <w:r w:rsidRPr="00842015">
          <w:rPr>
            <w:rFonts w:ascii="dotum" w:eastAsia="굴림" w:hAnsi="dotum" w:cs="굴림" w:hint="eastAsia"/>
            <w:b/>
            <w:bCs/>
            <w:color w:val="7C7C72"/>
            <w:kern w:val="0"/>
            <w:sz w:val="18"/>
            <w:szCs w:val="18"/>
            <w:bdr w:val="none" w:sz="0" w:space="0" w:color="auto" w:frame="1"/>
          </w:rPr>
          <w:fldChar w:fldCharType="end"/>
        </w:r>
      </w:ins>
    </w:p>
    <w:p w:rsidR="00E277B1" w:rsidRDefault="00E277B1">
      <w:pPr>
        <w:widowControl/>
        <w:wordWrap/>
        <w:autoSpaceDE/>
        <w:autoSpaceDN/>
        <w:jc w:val="left"/>
      </w:pPr>
      <w:r>
        <w:br w:type="page"/>
      </w:r>
    </w:p>
    <w:p w:rsidR="00842015" w:rsidRDefault="00E277B1">
      <w:pPr>
        <w:rPr>
          <w:rFonts w:hint="eastAsia"/>
        </w:rPr>
      </w:pPr>
      <w:hyperlink r:id="rId44" w:history="1">
        <w:r>
          <w:rPr>
            <w:rStyle w:val="a3"/>
          </w:rPr>
          <w:t>http://blog.naver.com/sei2001?Redirect=Log&amp;logNo=122314871</w:t>
        </w:r>
      </w:hyperlink>
    </w:p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45"/>
      </w:tblGrid>
      <w:tr w:rsidR="00E277B1" w:rsidRPr="00E277B1" w:rsidTr="00E277B1">
        <w:tc>
          <w:tcPr>
            <w:tcW w:w="0" w:type="auto"/>
            <w:vAlign w:val="bottom"/>
            <w:hideMark/>
          </w:tcPr>
          <w:p w:rsidR="00E277B1" w:rsidRPr="00E277B1" w:rsidRDefault="00E277B1" w:rsidP="00E277B1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E277B1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</w:rPr>
              <w:t xml:space="preserve">1. </w:t>
            </w:r>
            <w:proofErr w:type="spellStart"/>
            <w:r w:rsidRPr="00E277B1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</w:rPr>
              <w:t>안드로이드</w:t>
            </w:r>
            <w:proofErr w:type="spellEnd"/>
            <w:r w:rsidRPr="00E277B1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</w:rPr>
              <w:t xml:space="preserve"> 3D 게임 </w:t>
            </w:r>
            <w:proofErr w:type="spellStart"/>
            <w:r w:rsidRPr="00E277B1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</w:rPr>
              <w:t>튜토리얼</w:t>
            </w:r>
            <w:proofErr w:type="spellEnd"/>
            <w:r w:rsidRPr="00E277B1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</w:rPr>
              <w:t>(</w:t>
            </w:r>
            <w:proofErr w:type="spellStart"/>
            <w:r w:rsidRPr="00E277B1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</w:rPr>
              <w:t>구글</w:t>
            </w:r>
            <w:proofErr w:type="spellEnd"/>
            <w:r w:rsidRPr="00E277B1">
              <w:rPr>
                <w:rFonts w:ascii="돋움" w:eastAsia="돋움" w:hAnsi="돋움" w:cs="굴림" w:hint="eastAsia"/>
                <w:b/>
                <w:bCs/>
                <w:color w:val="333333"/>
                <w:spacing w:val="-15"/>
                <w:kern w:val="0"/>
                <w:sz w:val="21"/>
              </w:rPr>
              <w:t xml:space="preserve"> 번역기 버전)</w:t>
            </w:r>
            <w:r w:rsidRPr="00E277B1">
              <w:rPr>
                <w:rFonts w:ascii="돋움" w:eastAsia="돋움" w:hAnsi="돋움" w:cs="굴림" w:hint="eastAsia"/>
                <w:kern w:val="0"/>
                <w:sz w:val="18"/>
              </w:rPr>
              <w:t> </w:t>
            </w:r>
            <w:r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8890" cy="103505"/>
                  <wp:effectExtent l="0" t="0" r="0" b="0"/>
                  <wp:docPr id="31" name="그림 31" descr="http://blogimgs.naver.com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blogimgs.naver.com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7B1">
              <w:rPr>
                <w:rFonts w:ascii="돋움" w:eastAsia="돋움" w:hAnsi="돋움" w:cs="굴림" w:hint="eastAsia"/>
                <w:color w:val="333333"/>
                <w:kern w:val="0"/>
                <w:sz w:val="18"/>
              </w:rPr>
              <w:t> </w:t>
            </w:r>
            <w:hyperlink r:id="rId46" w:history="1">
              <w:r w:rsidRPr="00E277B1">
                <w:rPr>
                  <w:rFonts w:ascii="돋움" w:eastAsia="돋움" w:hAnsi="돋움" w:cs="굴림" w:hint="eastAsia"/>
                  <w:color w:val="333333"/>
                  <w:kern w:val="0"/>
                  <w:sz w:val="18"/>
                  <w:u w:val="single"/>
                </w:rPr>
                <w:t>안드로이드 3D</w:t>
              </w:r>
            </w:hyperlink>
            <w:r w:rsidRPr="00E277B1">
              <w:rPr>
                <w:rFonts w:ascii="돋움" w:eastAsia="돋움" w:hAnsi="돋움" w:cs="굴림" w:hint="eastAsia"/>
                <w:color w:val="333333"/>
                <w:kern w:val="0"/>
                <w:sz w:val="18"/>
              </w:rPr>
              <w:t> / </w:t>
            </w:r>
            <w:hyperlink r:id="rId47" w:history="1">
              <w:r w:rsidRPr="00E277B1">
                <w:rPr>
                  <w:rFonts w:ascii="돋움" w:eastAsia="돋움" w:hAnsi="돋움" w:cs="굴림" w:hint="eastAsia"/>
                  <w:color w:val="333333"/>
                  <w:kern w:val="0"/>
                  <w:sz w:val="18"/>
                  <w:u w:val="single"/>
                </w:rPr>
                <w:t>스마트폰 삼매경</w:t>
              </w:r>
            </w:hyperlink>
            <w:r w:rsidRPr="00E277B1">
              <w:rPr>
                <w:rFonts w:ascii="돋움" w:eastAsia="돋움" w:hAnsi="돋움" w:cs="굴림" w:hint="eastAsia"/>
                <w:color w:val="333333"/>
                <w:kern w:val="0"/>
                <w:sz w:val="18"/>
              </w:rPr>
              <w:t> </w:t>
            </w:r>
            <w:r>
              <w:rPr>
                <w:rFonts w:ascii="돋움" w:eastAsia="돋움" w:hAnsi="돋움" w:cs="굴림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000760" cy="8890"/>
                  <wp:effectExtent l="0" t="0" r="0" b="0"/>
                  <wp:docPr id="32" name="그림 32" descr="http://blogimgs.naver.com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blogimgs.naver.com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77B1" w:rsidRPr="00E277B1" w:rsidRDefault="00E277B1" w:rsidP="00E277B1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 w:hint="eastAsia"/>
                <w:color w:val="333333"/>
                <w:kern w:val="0"/>
                <w:sz w:val="17"/>
                <w:szCs w:val="17"/>
              </w:rPr>
            </w:pPr>
            <w:r w:rsidRPr="00E277B1">
              <w:rPr>
                <w:rFonts w:ascii="dotum" w:eastAsia="굴림" w:hAnsi="dotum" w:cs="굴림"/>
                <w:color w:val="333333"/>
                <w:kern w:val="0"/>
                <w:sz w:val="17"/>
                <w:szCs w:val="17"/>
              </w:rPr>
              <w:t>2011/02/16 02:12</w:t>
            </w:r>
          </w:p>
          <w:p w:rsidR="00E277B1" w:rsidRPr="00E277B1" w:rsidRDefault="00E277B1" w:rsidP="00E277B1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98120" cy="120650"/>
                  <wp:effectExtent l="19050" t="0" r="0" b="0"/>
                  <wp:docPr id="33" name="copyBtn" descr="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Btn" descr="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9" w:tgtFrame="_top" w:history="1">
              <w:r w:rsidRPr="00E277B1">
                <w:rPr>
                  <w:rFonts w:ascii="dotum" w:eastAsia="굴림" w:hAnsi="dotum" w:cs="굴림"/>
                  <w:color w:val="333333"/>
                  <w:kern w:val="0"/>
                  <w:sz w:val="17"/>
                  <w:u w:val="single"/>
                </w:rPr>
                <w:t>http://blog.naver.com/sei2001/122314871</w:t>
              </w:r>
            </w:hyperlink>
          </w:p>
          <w:p w:rsidR="00E277B1" w:rsidRPr="00E277B1" w:rsidRDefault="00E277B1" w:rsidP="00E277B1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hyperlink r:id="rId50" w:history="1">
              <w:r w:rsidRPr="00E277B1">
                <w:rPr>
                  <w:rFonts w:ascii="굴림" w:eastAsia="굴림" w:hAnsi="굴림" w:cs="굴림"/>
                  <w:color w:val="333333"/>
                  <w:kern w:val="0"/>
                  <w:sz w:val="18"/>
                  <w:u w:val="single"/>
                </w:rPr>
                <w:t>첨부파일</w:t>
              </w:r>
              <w:r w:rsidRPr="00E277B1">
                <w:rPr>
                  <w:rFonts w:ascii="굴림" w:eastAsia="굴림" w:hAnsi="굴림" w:cs="굴림"/>
                  <w:color w:val="333333"/>
                  <w:kern w:val="0"/>
                  <w:sz w:val="18"/>
                </w:rPr>
                <w:t> </w:t>
              </w:r>
              <w:r w:rsidRPr="00E277B1">
                <w:rPr>
                  <w:rFonts w:ascii="굴림" w:eastAsia="굴림" w:hAnsi="굴림" w:cs="굴림"/>
                  <w:color w:val="FF7D29"/>
                  <w:kern w:val="0"/>
                  <w:sz w:val="17"/>
                </w:rPr>
                <w:t>(</w:t>
              </w:r>
              <w:r w:rsidRPr="00E277B1">
                <w:rPr>
                  <w:rFonts w:ascii="Tahoma" w:eastAsia="굴림" w:hAnsi="Tahoma" w:cs="Tahoma"/>
                  <w:b/>
                  <w:bCs/>
                  <w:color w:val="FF7D29"/>
                  <w:kern w:val="0"/>
                  <w:sz w:val="17"/>
                </w:rPr>
                <w:t>1</w:t>
              </w:r>
              <w:r w:rsidRPr="00E277B1">
                <w:rPr>
                  <w:rFonts w:ascii="굴림" w:eastAsia="굴림" w:hAnsi="굴림" w:cs="굴림"/>
                  <w:color w:val="FF7D29"/>
                  <w:kern w:val="0"/>
                  <w:sz w:val="17"/>
                </w:rPr>
                <w:t>)</w:t>
              </w:r>
            </w:hyperlink>
          </w:p>
        </w:tc>
      </w:tr>
    </w:tbl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안드로이드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공부겸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번역을 시작했으나 결국 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귀차니즘으로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구글번역기로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돌림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원문:</w:t>
      </w:r>
      <w:hyperlink r:id="rId51" w:tgtFrame="_blank" w:history="1">
        <w:r w:rsidRPr="00E277B1">
          <w:rPr>
            <w:rFonts w:ascii="돋움" w:eastAsia="돋움" w:hAnsi="돋움" w:cs="굴림" w:hint="eastAsia"/>
            <w:color w:val="0000FF"/>
            <w:kern w:val="0"/>
            <w:sz w:val="18"/>
            <w:u w:val="single"/>
          </w:rPr>
          <w:t>http://www.droidnova.com/android-3d-game-tutorial-part-i,312.html</w:t>
        </w:r>
      </w:hyperlink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작성자</w:t>
      </w:r>
      <w:proofErr w:type="gram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: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마틴</w:t>
      </w:r>
      <w:proofErr w:type="spellEnd"/>
      <w:proofErr w:type="gram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(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Matin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)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첫번째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강좌는 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안드로이드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2.0.1 환경에서 OpenGL를 이용한 3D 프로그래밍을 소개할 것 입니다.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이 강좌는 Vortex라는 게임을 바탕으로 3D프로그래밍에 중점을 두고 진행되며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기본적인 자바 개발 능력과 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안드로이드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개발 지식이 있어야 이해할 수 있습니다.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먼저 OpenGL의 기본 용어입니다.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Vertex(점) - 둘 이상의 선이 만나거나 교차하는 점 (X</w:t>
      </w:r>
      <w:proofErr w:type="gram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,Y,Z의</w:t>
      </w:r>
      <w:proofErr w:type="gram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좌표를 가짐)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Triangle(삼각형) - 말 그대로 삼각형(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세개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점으로 만든 도형).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Polygon(다각형) - 말 그대로 다각형(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세개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이상의 점으로 만든 도형. 삼각형도 다각형에 포함).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 xml:space="preserve">Primitives(원시도) - 삼각형 또는 다각형의 집합으로 만들어진 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입면체입니다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이제 소스를 분석하면서 3D 프로그래밍을 연습해보겠습니다.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먼저 Vortex 프로젝트를 생성하고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951015"/>
          <w:kern w:val="0"/>
          <w:sz w:val="18"/>
        </w:rPr>
        <w:t>Vortex</w:t>
      </w:r>
      <w:r w:rsidRPr="00E277B1">
        <w:rPr>
          <w:rFonts w:ascii="돋움" w:eastAsia="돋움" w:hAnsi="돋움" w:cs="굴림" w:hint="eastAsia"/>
          <w:b/>
          <w:bCs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클래스를 아래와 같이 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코딩합니다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1 :  package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com.droidnova.android.games.vortex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;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2 :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3 :  import android.app.Activity;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4 :  import android.os.Bundle;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5 :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6 :  public class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951015"/>
          <w:kern w:val="0"/>
          <w:sz w:val="18"/>
        </w:rPr>
        <w:t>Vortex</w:t>
      </w:r>
      <w:r w:rsidRPr="00E277B1">
        <w:rPr>
          <w:rFonts w:ascii="돋움" w:eastAsia="돋움" w:hAnsi="돋움" w:cs="굴림" w:hint="eastAsia"/>
          <w:b/>
          <w:bCs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extends Activity {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7 :      private static final String LOG_TAG =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Vortex.class.getSimpleName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();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8 :      private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VortexView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_vortexView;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9 :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10:      @Override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11:      protected void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onCreate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(Bundle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savedInstanceState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) {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12:         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super.onCreate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savedInstanceState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);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13:          _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vortexView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 = new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VortexView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(this);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14:         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setContentView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(_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vortexView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);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15:      }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16:  }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b/>
          <w:bCs/>
          <w:color w:val="951015"/>
          <w:kern w:val="0"/>
          <w:sz w:val="18"/>
        </w:rPr>
        <w:t>Vortex</w:t>
      </w:r>
      <w:r w:rsidRPr="00E277B1">
        <w:rPr>
          <w:rFonts w:ascii="돋움" w:eastAsia="돋움" w:hAnsi="돋움" w:cs="굴림" w:hint="eastAsia"/>
          <w:b/>
          <w:bCs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클래스코드 8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번째줄의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VortexView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 클래스를 아래와 같이 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코딩합니다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 :  package com.droidnova.android.games.vortex;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2 :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3 :  import android.content.Context;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4 :  import android.opengl.GLSurfaceView;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5 :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6 :  public class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VortexView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extends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GLSurfaceView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{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7 :      private static final String LOG_TAG =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VortexView.class.getSimpleName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();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8 :      private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VortexRenderer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 _renderer;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9 :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10:      public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VortexView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(Context context) {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11:          super(context);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12:          _renderer = new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VortexRenderer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();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13:          setRenderer(_renderer);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14:      }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15:  }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                            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VortexView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클래스는 그리는 기능을 담당하기 때문에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GLSurfaceView</w:t>
      </w:r>
      <w:proofErr w:type="spellEnd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를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상속받습니다.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다음으로 3D 프레임 처리를 담당하는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VortexRenderer</w:t>
      </w:r>
      <w:proofErr w:type="spellEnd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클래스를 아래와 같이 코딩 합니다.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 1: package com.droidnova.android.games.vortex;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2: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3: import javax.microedition.khronos.egl.EGLConfig;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4: import javax.microedition.khronos.opengles.GL10;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5: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6: import android.opengl.GLSurfaceView;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7: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8: public class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VortexRenderer</w:t>
      </w:r>
      <w:proofErr w:type="spellEnd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implements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GLSurfaceView</w:t>
      </w:r>
      <w:proofErr w:type="spellEnd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.Renderer {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 xml:space="preserve"> 9:     private static final String LOG_TAG =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VortexRenderer.class.getSimpleName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();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10: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11:     private float _red = 0.9f;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12:     private float _green = 0.2f;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13:     private float _blue = 0.2f;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14: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15:     @Override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16:     public void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1C4827"/>
          <w:kern w:val="0"/>
          <w:sz w:val="18"/>
        </w:rPr>
        <w:t>onSurfaceCreated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(GL10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gl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,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EGLConfig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config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) {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17:         // Do nothing special.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18:     }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19: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20:     @Override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21:     public void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721947"/>
          <w:kern w:val="0"/>
          <w:sz w:val="18"/>
        </w:rPr>
        <w:t>onSurfaceChanged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(GL10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gl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,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int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 w,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int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 h) {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 xml:space="preserve">22:        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gl.glViewport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(0, 0, w, h);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23:     }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24: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25:     @Override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26:     public void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3A32C3"/>
          <w:kern w:val="0"/>
          <w:sz w:val="18"/>
        </w:rPr>
        <w:t>onDrawFrame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(GL10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gl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) {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27:         // define the color we want to be displayed as the "clipping wall"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 xml:space="preserve">28:        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gl.</w:t>
      </w:r>
      <w:r w:rsidRPr="00E277B1">
        <w:rPr>
          <w:rFonts w:ascii="돋움" w:eastAsia="돋움" w:hAnsi="돋움" w:cs="굴림" w:hint="eastAsia"/>
          <w:b/>
          <w:bCs/>
          <w:color w:val="7820B9"/>
          <w:kern w:val="0"/>
          <w:sz w:val="18"/>
        </w:rPr>
        <w:t>glClearColor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(_red, _green, _blue, 1.0f);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 xml:space="preserve">29:         // clear the color buffer to show the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ClearColor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 we called above...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30:         gl.glClear(GL10.GL_COLOR_BUFFER_BIT);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31:     }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32: }                  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VortexRenderer</w:t>
      </w:r>
      <w:proofErr w:type="spellEnd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클래스는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proofErr w:type="spellStart"/>
      <w:proofErr w:type="gram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GLSurfaceView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.Renderer를</w:t>
      </w:r>
      <w:proofErr w:type="spellEnd"/>
      <w:proofErr w:type="gram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implements 하여 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1C4827"/>
          <w:kern w:val="0"/>
          <w:sz w:val="18"/>
        </w:rPr>
        <w:t>onSurfaceCreated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()</w:t>
      </w:r>
      <w:proofErr w:type="gramStart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와 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721947"/>
          <w:kern w:val="0"/>
          <w:sz w:val="18"/>
        </w:rPr>
        <w:t>onSurfaceChanged</w:t>
      </w:r>
      <w:proofErr w:type="spellEnd"/>
      <w:proofErr w:type="gram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(),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3A32C3"/>
          <w:kern w:val="0"/>
          <w:sz w:val="18"/>
        </w:rPr>
        <w:t>onDrawFrame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()</w:t>
      </w:r>
      <w:proofErr w:type="spellStart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를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재정의 합니다. 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1C4827"/>
          <w:kern w:val="0"/>
          <w:sz w:val="18"/>
        </w:rPr>
        <w:t>onSurfaceCreated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()는 이름에서도 알 수 있듯이 Surface가 처음 그려질 때 호출되며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721947"/>
          <w:kern w:val="0"/>
          <w:sz w:val="18"/>
        </w:rPr>
        <w:t>onSurfaceChanged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()는 Surface </w:t>
      </w:r>
      <w:proofErr w:type="spellStart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설정값이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변경되면 호출되며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3A32C3"/>
          <w:kern w:val="0"/>
          <w:sz w:val="18"/>
        </w:rPr>
        <w:t>onDrawFrame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()는 3D 프레임 처리시 호출됩니다.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11줄~13줄은 RGB칼라 시스템 값을 설정한 것입니다.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28줄 코드는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7820B9"/>
          <w:kern w:val="0"/>
          <w:sz w:val="18"/>
        </w:rPr>
        <w:t>glClearColor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()에 "</w:t>
      </w:r>
      <w:r w:rsidRPr="00E277B1">
        <w:rPr>
          <w:rFonts w:ascii="돋움" w:eastAsia="돋움" w:hAnsi="돋움" w:cs="굴림" w:hint="eastAsia"/>
          <w:b/>
          <w:bCs/>
          <w:color w:val="000000"/>
          <w:kern w:val="0"/>
          <w:sz w:val="18"/>
        </w:rPr>
        <w:t>Clipping Wall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"의 </w:t>
      </w:r>
      <w:proofErr w:type="spellStart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색깔값을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정의한 것입니다.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b/>
          <w:bCs/>
          <w:color w:val="000000"/>
          <w:kern w:val="0"/>
          <w:sz w:val="18"/>
        </w:rPr>
        <w:t>Clipping Wall 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이란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배경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을 말하는 것으로써 물체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뒤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에 위치한다.  어떤 물체를 사라지게 할 때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000000"/>
          <w:kern w:val="0"/>
          <w:sz w:val="18"/>
        </w:rPr>
        <w:t>Clipping Wall 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뒤로 보내면 된다.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또한</w:t>
      </w:r>
      <w:r w:rsidRPr="00E277B1">
        <w:rPr>
          <w:rFonts w:ascii="돋움" w:eastAsia="돋움" w:hAnsi="돋움" w:cs="굴림" w:hint="eastAsia"/>
          <w:b/>
          <w:bCs/>
          <w:color w:val="000000"/>
          <w:kern w:val="0"/>
          <w:sz w:val="18"/>
        </w:rPr>
        <w:t> Clipping Wall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을 조절함으로써 </w:t>
      </w:r>
      <w:proofErr w:type="spellStart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안개같은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효과도 적용할 수 있다.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다음으로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MotionEvent</w:t>
      </w:r>
      <w:proofErr w:type="spellEnd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(동작이벤트)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에 따라 색을 변경시키는 기능을 </w:t>
      </w:r>
      <w:proofErr w:type="spellStart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코딩하겠습니다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.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  <w:t>다음과 같이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VortexRenderer</w:t>
      </w:r>
      <w:proofErr w:type="spellEnd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클래스 안에 아래 </w:t>
      </w:r>
      <w:proofErr w:type="spellStart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메소드를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추가합니다.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1:  public void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proofErr w:type="gramStart"/>
      <w:r w:rsidRPr="00E277B1">
        <w:rPr>
          <w:rFonts w:ascii="돋움" w:eastAsia="돋움" w:hAnsi="돋움" w:cs="굴림" w:hint="eastAsia"/>
          <w:b/>
          <w:bCs/>
          <w:color w:val="721947"/>
          <w:kern w:val="0"/>
          <w:sz w:val="18"/>
        </w:rPr>
        <w:t>setColor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</w:t>
      </w:r>
      <w:proofErr w:type="gram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float r, float g, float b) {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2:     _red = r;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3:     _green = g;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4:     _blue = b;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5: }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A32C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그리고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VortexView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클래스에서는 터치 이벤트가 발생할 경우 변경된 색깔이 적용되도록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MotionEvent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를</w:t>
      </w:r>
      <w:proofErr w:type="spellEnd"/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사용하여 제어합니다.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 1:  public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boolean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onTouchEvent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(final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MotionEvent</w:t>
      </w:r>
      <w:proofErr w:type="spellEnd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 event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) {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 xml:space="preserve"> 2:    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queueEvent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 (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 xml:space="preserve"> 3:              new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Runnable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4:             {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5:                  public void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run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6:                  {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7:                     _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renderer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.</w:t>
      </w:r>
      <w:r w:rsidRPr="00E277B1">
        <w:rPr>
          <w:rFonts w:ascii="돋움" w:eastAsia="돋움" w:hAnsi="돋움" w:cs="굴림" w:hint="eastAsia"/>
          <w:b/>
          <w:bCs/>
          <w:color w:val="721947"/>
          <w:kern w:val="0"/>
          <w:sz w:val="18"/>
        </w:rPr>
        <w:t>setColor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</w:t>
      </w:r>
      <w:proofErr w:type="spell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event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.getX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() /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getWidth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(),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event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.getY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 xml:space="preserve">() / </w:t>
      </w:r>
      <w:proofErr w:type="spellStart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getHeight</w:t>
      </w:r>
      <w:proofErr w:type="spellEnd"/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(), 1.0f);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8:                  }   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 9:             }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10:     );         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11:     return true;                                                                          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br/>
        <w:t>12: }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run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  <w:szCs w:val="18"/>
        </w:rPr>
        <w:t>()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</w:rPr>
        <w:t> </w:t>
      </w:r>
      <w:proofErr w:type="gramStart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함수에는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FF0000"/>
          <w:kern w:val="0"/>
          <w:sz w:val="18"/>
        </w:rPr>
        <w:t>MotionEvent</w:t>
      </w:r>
      <w:proofErr w:type="spell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의</w:t>
      </w:r>
      <w:proofErr w:type="gramEnd"/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값에 따라 색깔을 변경 할 수 있도록 </w:t>
      </w:r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_renderer(</w:t>
      </w:r>
      <w:proofErr w:type="spellStart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VortexRenderer</w:t>
      </w:r>
      <w:proofErr w:type="spellEnd"/>
      <w:r w:rsidRPr="00E277B1">
        <w:rPr>
          <w:rFonts w:ascii="돋움" w:eastAsia="돋움" w:hAnsi="돋움" w:cs="굴림" w:hint="eastAsia"/>
          <w:b/>
          <w:bCs/>
          <w:color w:val="009E25"/>
          <w:kern w:val="0"/>
          <w:sz w:val="18"/>
        </w:rPr>
        <w:t>)</w:t>
      </w:r>
      <w:r w:rsidRPr="00E277B1">
        <w:rPr>
          <w:rFonts w:ascii="돋움" w:eastAsia="돋움" w:hAnsi="돋움" w:cs="굴림" w:hint="eastAsia"/>
          <w:color w:val="3A32C3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클래스의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</w:rPr>
        <w:t> </w:t>
      </w:r>
      <w:proofErr w:type="spellStart"/>
      <w:r w:rsidRPr="00E277B1">
        <w:rPr>
          <w:rFonts w:ascii="돋움" w:eastAsia="돋움" w:hAnsi="돋움" w:cs="굴림" w:hint="eastAsia"/>
          <w:b/>
          <w:bCs/>
          <w:color w:val="721947"/>
          <w:kern w:val="0"/>
          <w:sz w:val="18"/>
        </w:rPr>
        <w:t>setColor</w:t>
      </w:r>
      <w:proofErr w:type="spellEnd"/>
      <w:r w:rsidRPr="00E277B1">
        <w:rPr>
          <w:rFonts w:ascii="돋움" w:eastAsia="돋움" w:hAnsi="돋움" w:cs="굴림" w:hint="eastAsia"/>
          <w:color w:val="3C3F45"/>
          <w:kern w:val="0"/>
          <w:sz w:val="18"/>
          <w:szCs w:val="18"/>
        </w:rPr>
        <w:t>()함수가 구현되어 있습니다.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첨부파일을 실행하면 다음과 같이 배경화면의 색깔이 변경되는 결과를 얻을 수 있습니다.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44825" cy="4572000"/>
            <wp:effectExtent l="19050" t="0" r="3175" b="0"/>
            <wp:docPr id="34" name="20110216_160/sei2001_1297789908585Fxbla_PNG/3d-part-one-turquoise.png" descr="http://postfiles1.naver.net/20110216_160/sei2001_1297789908585Fxbla_PNG/3d-part-one-turquoise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216_160/sei2001_1297789908585Fxbla_PNG/3d-part-one-turquoise.png" descr="http://postfiles1.naver.net/20110216_160/sei2001_1297789908585Fxbla_PNG/3d-part-one-turquoise.png?type=w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  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</w:rPr>
        <w:t> </w:t>
      </w: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 w:type="textWrapping" w:clear="all"/>
      </w:r>
    </w:p>
    <w:p w:rsidR="00E277B1" w:rsidRPr="00E277B1" w:rsidRDefault="00E277B1" w:rsidP="00E277B1">
      <w:pPr>
        <w:widowControl/>
        <w:wordWrap/>
        <w:autoSpaceDE/>
        <w:autoSpaceDN/>
        <w:spacing w:before="30"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br w:type="textWrapping" w:clear="all"/>
      </w:r>
      <w:r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044825" cy="4572000"/>
            <wp:effectExtent l="19050" t="0" r="3175" b="0"/>
            <wp:docPr id="35" name="20110216_136/sei2001_1297789908921FXC0N_PNG/3d-part-one-blue.png" descr="http://postfiles9.naver.net/20110216_136/sei2001_1297789908921FXC0N_PNG/3d-part-one-blue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216_136/sei2001_1297789908921FXC0N_PNG/3d-part-one-blue.png" descr="http://postfiles9.naver.net/20110216_136/sei2001_1297789908921FXC0N_PNG/3d-part-one-blue.png?type=w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E277B1" w:rsidRPr="00E277B1" w:rsidRDefault="00E277B1" w:rsidP="00E277B1">
      <w:pPr>
        <w:widowControl/>
        <w:wordWrap/>
        <w:autoSpaceDE/>
        <w:autoSpaceDN/>
        <w:spacing w:before="30"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30"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br w:type="textWrapping" w:clear="all"/>
      </w:r>
      <w:r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044825" cy="4572000"/>
            <wp:effectExtent l="19050" t="0" r="3175" b="0"/>
            <wp:docPr id="36" name="20110216_137/sei2001_1297789909375UryXW_PNG/3d-part-one-purple.png" descr="http://postfiles10.naver.net/20110216_137/sei2001_1297789909375UryXW_PNG/3d-part-one-purple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0216_137/sei2001_1297789909375UryXW_PNG/3d-part-one-purple.png" descr="http://postfiles10.naver.net/20110216_137/sei2001_1297789909375UryXW_PNG/3d-part-one-purple.png?type=w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B1" w:rsidRPr="00E277B1" w:rsidRDefault="00E277B1" w:rsidP="00E277B1">
      <w:pPr>
        <w:widowControl/>
        <w:wordWrap/>
        <w:autoSpaceDE/>
        <w:autoSpaceDN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E277B1" w:rsidRPr="00E277B1" w:rsidRDefault="00E277B1" w:rsidP="00E277B1">
      <w:pPr>
        <w:widowControl/>
        <w:wordWrap/>
        <w:autoSpaceDE/>
        <w:autoSpaceDN/>
        <w:spacing w:before="165"/>
        <w:jc w:val="center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E277B1">
        <w:rPr>
          <w:rFonts w:ascii="돋움" w:eastAsia="돋움" w:hAnsi="돋움" w:cs="굴림" w:hint="eastAsia"/>
          <w:b/>
          <w:bCs/>
          <w:color w:val="333333"/>
          <w:kern w:val="0"/>
          <w:sz w:val="18"/>
        </w:rPr>
        <w:t>[출처]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</w:rPr>
        <w:t> </w:t>
      </w:r>
      <w:hyperlink r:id="rId55" w:tgtFrame="_blank" w:history="1">
        <w:r w:rsidRPr="00E277B1">
          <w:rPr>
            <w:rFonts w:ascii="돋움" w:eastAsia="돋움" w:hAnsi="돋움" w:cs="굴림" w:hint="eastAsia"/>
            <w:color w:val="0000FF"/>
            <w:kern w:val="0"/>
            <w:sz w:val="18"/>
            <w:u w:val="single"/>
          </w:rPr>
          <w:t>1. 안드로이드 3D 게임 튜토리얼(구글 번역기 버전)</w:t>
        </w:r>
      </w:hyperlink>
      <w:r w:rsidRPr="00E277B1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|</w:t>
      </w:r>
      <w:r w:rsidRPr="00E277B1">
        <w:rPr>
          <w:rFonts w:ascii="돋움" w:eastAsia="돋움" w:hAnsi="돋움" w:cs="굴림" w:hint="eastAsia"/>
          <w:b/>
          <w:bCs/>
          <w:color w:val="333333"/>
          <w:kern w:val="0"/>
          <w:sz w:val="18"/>
        </w:rPr>
        <w:t>작성자</w:t>
      </w:r>
      <w:r w:rsidRPr="00E277B1">
        <w:rPr>
          <w:rFonts w:ascii="돋움" w:eastAsia="돋움" w:hAnsi="돋움" w:cs="굴림" w:hint="eastAsia"/>
          <w:color w:val="333333"/>
          <w:kern w:val="0"/>
          <w:sz w:val="18"/>
        </w:rPr>
        <w:t> </w:t>
      </w:r>
      <w:hyperlink r:id="rId56" w:tgtFrame="_blank" w:history="1">
        <w:r w:rsidRPr="00E277B1">
          <w:rPr>
            <w:rFonts w:ascii="돋움" w:eastAsia="돋움" w:hAnsi="돋움" w:cs="굴림" w:hint="eastAsia"/>
            <w:color w:val="0000FF"/>
            <w:kern w:val="0"/>
            <w:sz w:val="18"/>
            <w:u w:val="single"/>
          </w:rPr>
          <w:t>이야호</w:t>
        </w:r>
      </w:hyperlink>
    </w:p>
    <w:p w:rsidR="00E277B1" w:rsidRPr="00E277B1" w:rsidRDefault="00E277B1">
      <w:pPr>
        <w:rPr>
          <w:rFonts w:hint="eastAsia"/>
        </w:rPr>
      </w:pPr>
    </w:p>
    <w:sectPr w:rsidR="00E277B1" w:rsidRPr="00E277B1" w:rsidSect="003F2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1749"/>
    <w:multiLevelType w:val="multilevel"/>
    <w:tmpl w:val="21D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E50C9"/>
    <w:multiLevelType w:val="multilevel"/>
    <w:tmpl w:val="08BC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867BE"/>
    <w:multiLevelType w:val="multilevel"/>
    <w:tmpl w:val="EB9E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13335B"/>
    <w:multiLevelType w:val="multilevel"/>
    <w:tmpl w:val="AD9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AF4EFF"/>
    <w:multiLevelType w:val="multilevel"/>
    <w:tmpl w:val="B49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90726"/>
    <w:multiLevelType w:val="multilevel"/>
    <w:tmpl w:val="EAA2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FA69CB"/>
    <w:multiLevelType w:val="multilevel"/>
    <w:tmpl w:val="9D30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921B21"/>
    <w:multiLevelType w:val="multilevel"/>
    <w:tmpl w:val="CC86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F02D7B"/>
    <w:multiLevelType w:val="multilevel"/>
    <w:tmpl w:val="E61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D39DB"/>
    <w:multiLevelType w:val="multilevel"/>
    <w:tmpl w:val="7AD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90E0E"/>
    <w:rsid w:val="00127621"/>
    <w:rsid w:val="003F23A2"/>
    <w:rsid w:val="00590E0E"/>
    <w:rsid w:val="0078564B"/>
    <w:rsid w:val="00842015"/>
    <w:rsid w:val="009408DE"/>
    <w:rsid w:val="009D1B36"/>
    <w:rsid w:val="00C17FDF"/>
    <w:rsid w:val="00E2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3A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590E0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90E0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7FD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0E0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90E0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date">
    <w:name w:val="date"/>
    <w:basedOn w:val="a0"/>
    <w:rsid w:val="00590E0E"/>
  </w:style>
  <w:style w:type="character" w:customStyle="1" w:styleId="apple-converted-space">
    <w:name w:val="apple-converted-space"/>
    <w:basedOn w:val="a0"/>
    <w:rsid w:val="00590E0E"/>
  </w:style>
  <w:style w:type="character" w:customStyle="1" w:styleId="title">
    <w:name w:val="title"/>
    <w:basedOn w:val="a0"/>
    <w:rsid w:val="00590E0E"/>
  </w:style>
  <w:style w:type="character" w:styleId="a3">
    <w:name w:val="Hyperlink"/>
    <w:basedOn w:val="a0"/>
    <w:uiPriority w:val="99"/>
    <w:semiHidden/>
    <w:unhideWhenUsed/>
    <w:rsid w:val="00590E0E"/>
    <w:rPr>
      <w:color w:val="0000FF"/>
      <w:u w:val="single"/>
    </w:rPr>
  </w:style>
  <w:style w:type="character" w:customStyle="1" w:styleId="count">
    <w:name w:val="count"/>
    <w:basedOn w:val="a0"/>
    <w:rsid w:val="00590E0E"/>
  </w:style>
  <w:style w:type="character" w:customStyle="1" w:styleId="separate">
    <w:name w:val="separate"/>
    <w:basedOn w:val="a0"/>
    <w:rsid w:val="00590E0E"/>
  </w:style>
  <w:style w:type="character" w:customStyle="1" w:styleId="articleinfo">
    <w:name w:val="article_info"/>
    <w:basedOn w:val="a0"/>
    <w:rsid w:val="00590E0E"/>
  </w:style>
  <w:style w:type="character" w:styleId="HTML">
    <w:name w:val="HTML Code"/>
    <w:basedOn w:val="a0"/>
    <w:uiPriority w:val="99"/>
    <w:semiHidden/>
    <w:unhideWhenUsed/>
    <w:rsid w:val="00590E0E"/>
    <w:rPr>
      <w:rFonts w:ascii="굴림체" w:eastAsia="굴림체" w:hAnsi="굴림체" w:cs="굴림체"/>
      <w:sz w:val="24"/>
      <w:szCs w:val="24"/>
    </w:rPr>
  </w:style>
  <w:style w:type="character" w:customStyle="1" w:styleId="block">
    <w:name w:val="block"/>
    <w:basedOn w:val="a0"/>
    <w:rsid w:val="00590E0E"/>
  </w:style>
  <w:style w:type="paragraph" w:styleId="a4">
    <w:name w:val="Balloon Text"/>
    <w:basedOn w:val="a"/>
    <w:link w:val="Char"/>
    <w:uiPriority w:val="99"/>
    <w:semiHidden/>
    <w:unhideWhenUsed/>
    <w:rsid w:val="00590E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0E0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590E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17FDF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17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17FDF"/>
    <w:rPr>
      <w:rFonts w:ascii="굴림체" w:eastAsia="굴림체" w:hAnsi="굴림체" w:cs="굴림체"/>
      <w:kern w:val="0"/>
      <w:sz w:val="24"/>
      <w:szCs w:val="24"/>
    </w:rPr>
  </w:style>
  <w:style w:type="character" w:customStyle="1" w:styleId="apple-style-span">
    <w:name w:val="apple-style-span"/>
    <w:basedOn w:val="a0"/>
    <w:rsid w:val="009408DE"/>
  </w:style>
  <w:style w:type="character" w:customStyle="1" w:styleId="category">
    <w:name w:val="category"/>
    <w:basedOn w:val="a0"/>
    <w:rsid w:val="009408DE"/>
  </w:style>
  <w:style w:type="character" w:customStyle="1" w:styleId="apple-tab-span">
    <w:name w:val="apple-tab-span"/>
    <w:basedOn w:val="a0"/>
    <w:rsid w:val="009408DE"/>
  </w:style>
  <w:style w:type="character" w:styleId="a6">
    <w:name w:val="FollowedHyperlink"/>
    <w:basedOn w:val="a0"/>
    <w:uiPriority w:val="99"/>
    <w:semiHidden/>
    <w:unhideWhenUsed/>
    <w:rsid w:val="00E277B1"/>
    <w:rPr>
      <w:color w:val="800080" w:themeColor="followedHyperlink"/>
      <w:u w:val="single"/>
    </w:rPr>
  </w:style>
  <w:style w:type="character" w:customStyle="1" w:styleId="pcol1">
    <w:name w:val="pcol1"/>
    <w:basedOn w:val="a0"/>
    <w:rsid w:val="00E277B1"/>
  </w:style>
  <w:style w:type="character" w:customStyle="1" w:styleId="cate">
    <w:name w:val="cate"/>
    <w:basedOn w:val="a0"/>
    <w:rsid w:val="00E277B1"/>
  </w:style>
  <w:style w:type="paragraph" w:customStyle="1" w:styleId="url">
    <w:name w:val="url"/>
    <w:basedOn w:val="a"/>
    <w:rsid w:val="00E277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option">
    <w:name w:val="post_option"/>
    <w:basedOn w:val="a"/>
    <w:rsid w:val="00E277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3">
    <w:name w:val="pcol3"/>
    <w:basedOn w:val="a0"/>
    <w:rsid w:val="00E277B1"/>
  </w:style>
  <w:style w:type="character" w:styleId="a7">
    <w:name w:val="Emphasis"/>
    <w:basedOn w:val="a0"/>
    <w:uiPriority w:val="20"/>
    <w:qFormat/>
    <w:rsid w:val="00E277B1"/>
    <w:rPr>
      <w:i/>
      <w:iCs/>
    </w:rPr>
  </w:style>
  <w:style w:type="character" w:styleId="a8">
    <w:name w:val="Strong"/>
    <w:basedOn w:val="a0"/>
    <w:uiPriority w:val="22"/>
    <w:qFormat/>
    <w:rsid w:val="00E277B1"/>
    <w:rPr>
      <w:b/>
      <w:bCs/>
    </w:rPr>
  </w:style>
  <w:style w:type="paragraph" w:customStyle="1" w:styleId="g-section">
    <w:name w:val="g-section"/>
    <w:basedOn w:val="a"/>
    <w:rsid w:val="00E277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642">
          <w:marLeft w:val="0"/>
          <w:marRight w:val="0"/>
          <w:marTop w:val="45"/>
          <w:marBottom w:val="0"/>
          <w:divBdr>
            <w:top w:val="single" w:sz="6" w:space="5" w:color="9E937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997">
              <w:marLeft w:val="0"/>
              <w:marRight w:val="0"/>
              <w:marTop w:val="240"/>
              <w:marBottom w:val="240"/>
              <w:divBdr>
                <w:top w:val="none" w:sz="0" w:space="1" w:color="auto"/>
                <w:left w:val="none" w:sz="0" w:space="1" w:color="auto"/>
                <w:bottom w:val="none" w:sz="0" w:space="1" w:color="auto"/>
                <w:right w:val="none" w:sz="0" w:space="1" w:color="auto"/>
              </w:divBdr>
              <w:divsChild>
                <w:div w:id="717440588">
                  <w:marLeft w:val="0"/>
                  <w:marRight w:val="0"/>
                  <w:marTop w:val="0"/>
                  <w:marBottom w:val="0"/>
                  <w:divBdr>
                    <w:top w:val="single" w:sz="6" w:space="6" w:color="E7E5DC"/>
                    <w:left w:val="single" w:sz="6" w:space="0" w:color="E7E5DC"/>
                    <w:bottom w:val="single" w:sz="6" w:space="6" w:color="E7E5DC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60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206">
          <w:marLeft w:val="0"/>
          <w:marRight w:val="0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6986">
          <w:marLeft w:val="0"/>
          <w:marRight w:val="0"/>
          <w:marTop w:val="0"/>
          <w:marBottom w:val="8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47">
              <w:marLeft w:val="0"/>
              <w:marRight w:val="0"/>
              <w:marTop w:val="41"/>
              <w:marBottom w:val="0"/>
              <w:divBdr>
                <w:top w:val="single" w:sz="6" w:space="4" w:color="9E937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0899">
                  <w:marLeft w:val="0"/>
                  <w:marRight w:val="0"/>
                  <w:marTop w:val="240"/>
                  <w:marBottom w:val="240"/>
                  <w:divBdr>
                    <w:top w:val="none" w:sz="0" w:space="1" w:color="auto"/>
                    <w:left w:val="none" w:sz="0" w:space="1" w:color="auto"/>
                    <w:bottom w:val="none" w:sz="0" w:space="1" w:color="auto"/>
                    <w:right w:val="none" w:sz="0" w:space="1" w:color="auto"/>
                  </w:divBdr>
                  <w:divsChild>
                    <w:div w:id="146126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E7E5DC"/>
                        <w:left w:val="single" w:sz="6" w:space="0" w:color="E7E5DC"/>
                        <w:bottom w:val="single" w:sz="6" w:space="5" w:color="E7E5DC"/>
                        <w:right w:val="single" w:sz="6" w:space="5" w:color="E7E5DC"/>
                      </w:divBdr>
                    </w:div>
                  </w:divsChild>
                </w:div>
                <w:div w:id="7388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2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0895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1029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single" w:sz="12" w:space="0" w:color="D0CBBA"/>
                            <w:left w:val="single" w:sz="12" w:space="0" w:color="D0CBBA"/>
                            <w:bottom w:val="single" w:sz="12" w:space="0" w:color="D0CBBA"/>
                            <w:right w:val="single" w:sz="12" w:space="0" w:color="D0CBBA"/>
                          </w:divBdr>
                          <w:divsChild>
                            <w:div w:id="37561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422595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709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single" w:sz="12" w:space="0" w:color="D0CBBA"/>
                            <w:left w:val="single" w:sz="12" w:space="0" w:color="D0CBBA"/>
                            <w:bottom w:val="single" w:sz="12" w:space="0" w:color="D0CBBA"/>
                            <w:right w:val="single" w:sz="12" w:space="0" w:color="D0CBBA"/>
                          </w:divBdr>
                          <w:divsChild>
                            <w:div w:id="12361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9357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98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22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7922">
                      <w:marLeft w:val="0"/>
                      <w:marRight w:val="0"/>
                      <w:marTop w:val="68"/>
                      <w:marBottom w:val="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531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single" w:sz="12" w:space="0" w:color="D0CBBA"/>
                            <w:left w:val="single" w:sz="12" w:space="0" w:color="D0CBBA"/>
                            <w:bottom w:val="single" w:sz="12" w:space="0" w:color="D0CBBA"/>
                            <w:right w:val="single" w:sz="12" w:space="0" w:color="D0CBBA"/>
                          </w:divBdr>
                          <w:divsChild>
                            <w:div w:id="21418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360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2" w:color="B6B6B6"/>
            <w:right w:val="none" w:sz="0" w:space="0" w:color="auto"/>
          </w:divBdr>
        </w:div>
        <w:div w:id="1173566846">
          <w:marLeft w:val="0"/>
          <w:marRight w:val="0"/>
          <w:marTop w:val="4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3580">
                  <w:marLeft w:val="0"/>
                  <w:marRight w:val="0"/>
                  <w:marTop w:val="68"/>
                  <w:marBottom w:val="68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161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576">
                  <w:marLeft w:val="0"/>
                  <w:marRight w:val="0"/>
                  <w:marTop w:val="68"/>
                  <w:marBottom w:val="68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95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8828">
                  <w:marLeft w:val="0"/>
                  <w:marRight w:val="0"/>
                  <w:marTop w:val="68"/>
                  <w:marBottom w:val="68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617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2617">
                      <w:marLeft w:val="0"/>
                      <w:marRight w:val="0"/>
                      <w:marTop w:val="68"/>
                      <w:marBottom w:val="68"/>
                      <w:divBdr>
                        <w:top w:val="single" w:sz="6" w:space="3" w:color="DDDDDD"/>
                        <w:left w:val="single" w:sz="6" w:space="3" w:color="DDDDDD"/>
                        <w:bottom w:val="single" w:sz="6" w:space="3" w:color="DDDDDD"/>
                        <w:right w:val="single" w:sz="6" w:space="3" w:color="DDDDDD"/>
                      </w:divBdr>
                    </w:div>
                  </w:divsChild>
                </w:div>
                <w:div w:id="7099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62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2" w:color="B6B6B6"/>
            <w:right w:val="none" w:sz="0" w:space="0" w:color="auto"/>
          </w:divBdr>
        </w:div>
        <w:div w:id="1009019500">
          <w:marLeft w:val="0"/>
          <w:marRight w:val="0"/>
          <w:marTop w:val="4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roject.tistory.com/13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anddev.tistory.com/18" TargetMode="External"/><Relationship Id="rId39" Type="http://schemas.openxmlformats.org/officeDocument/2006/relationships/image" Target="media/image11.jpeg"/><Relationship Id="rId21" Type="http://schemas.openxmlformats.org/officeDocument/2006/relationships/hyperlink" Target="http://developer.android.com/reference/android/app/Activity.html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4.png"/><Relationship Id="rId47" Type="http://schemas.openxmlformats.org/officeDocument/2006/relationships/hyperlink" Target="http://blog.naver.com/PostList.nhn?blogId=sei2001&amp;categoryNo=57&amp;parentCategoryNo=57" TargetMode="External"/><Relationship Id="rId50" Type="http://schemas.openxmlformats.org/officeDocument/2006/relationships/hyperlink" Target="http://blog.naver.com/PostView.nhn?blogId=sei2001&amp;logNo=122314871&amp;beginTime=0&amp;jumpingVid=&amp;from=search&amp;redirect=Log&amp;widgetTypeCall=true&amp;topReferer=http%3A%2F%2Fsearch.naver.com%2Fsearch.naver%3Fwhere%3Dnexearch%26query%3D%25BE%25C8%25B5%25E5%25B7%25CE%25C0%25CC%25B5%25E5%2B3d%2B%25B0%25B3%25B9%25DF%26x%3D0%26y%3D0%26sm%3Dtop_hty%26fbm%3D2" TargetMode="External"/><Relationship Id="rId55" Type="http://schemas.openxmlformats.org/officeDocument/2006/relationships/hyperlink" Target="http://blog.naver.com/sei2001/122314871" TargetMode="External"/><Relationship Id="rId7" Type="http://schemas.openxmlformats.org/officeDocument/2006/relationships/hyperlink" Target="http://aproject.tistory.com/1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aproject.tistory.com/13" TargetMode="External"/><Relationship Id="rId25" Type="http://schemas.openxmlformats.org/officeDocument/2006/relationships/hyperlink" Target="http://anddev.tistory.com/category/%EC%95%88%EB%93%9C%EB%A1%9C%EC%9D%B4%EB%93%9C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0.jpeg"/><Relationship Id="rId46" Type="http://schemas.openxmlformats.org/officeDocument/2006/relationships/hyperlink" Target="http://blog.naver.com/PostList.nhn?blogId=sei2001&amp;categoryNo=58" TargetMode="External"/><Relationship Id="rId2" Type="http://schemas.openxmlformats.org/officeDocument/2006/relationships/styles" Target="styles.xml"/><Relationship Id="rId16" Type="http://schemas.openxmlformats.org/officeDocument/2006/relationships/hyperlink" Target="http://aproject.tistory.com/13" TargetMode="External"/><Relationship Id="rId20" Type="http://schemas.openxmlformats.org/officeDocument/2006/relationships/hyperlink" Target="http://developer.android.com/reference/android/view/View.html" TargetMode="External"/><Relationship Id="rId29" Type="http://schemas.openxmlformats.org/officeDocument/2006/relationships/image" Target="media/image4.png"/><Relationship Id="rId41" Type="http://schemas.openxmlformats.org/officeDocument/2006/relationships/image" Target="media/image13.png"/><Relationship Id="rId54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aproject.tistory.com/12" TargetMode="External"/><Relationship Id="rId11" Type="http://schemas.openxmlformats.org/officeDocument/2006/relationships/hyperlink" Target="http://aproject.tistory.com/tag/Android%203D" TargetMode="External"/><Relationship Id="rId24" Type="http://schemas.openxmlformats.org/officeDocument/2006/relationships/hyperlink" Target="http://anddev.tistory.com/15" TargetMode="External"/><Relationship Id="rId32" Type="http://schemas.openxmlformats.org/officeDocument/2006/relationships/hyperlink" Target="http://hyena0.tistory.com/365" TargetMode="External"/><Relationship Id="rId37" Type="http://schemas.openxmlformats.org/officeDocument/2006/relationships/hyperlink" Target="http://hyena0.tistory.com/417" TargetMode="External"/><Relationship Id="rId40" Type="http://schemas.openxmlformats.org/officeDocument/2006/relationships/image" Target="media/image12.png"/><Relationship Id="rId45" Type="http://schemas.openxmlformats.org/officeDocument/2006/relationships/image" Target="media/image16.gif"/><Relationship Id="rId53" Type="http://schemas.openxmlformats.org/officeDocument/2006/relationships/image" Target="media/image19.png"/><Relationship Id="rId58" Type="http://schemas.openxmlformats.org/officeDocument/2006/relationships/theme" Target="theme/theme1.xml"/><Relationship Id="rId5" Type="http://schemas.openxmlformats.org/officeDocument/2006/relationships/hyperlink" Target="http://aproject.tistory.com/tag/Android%203D" TargetMode="External"/><Relationship Id="rId15" Type="http://schemas.openxmlformats.org/officeDocument/2006/relationships/hyperlink" Target="http://aproject.tistory.com/13" TargetMode="External"/><Relationship Id="rId23" Type="http://schemas.openxmlformats.org/officeDocument/2006/relationships/hyperlink" Target="http://anddev.tistory.com/15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hyena0.tistory.com/417" TargetMode="External"/><Relationship Id="rId49" Type="http://schemas.openxmlformats.org/officeDocument/2006/relationships/hyperlink" Target="http://blog.naver.com/sei2001/122314871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aproject.tistory.com/tag/Android%203D" TargetMode="External"/><Relationship Id="rId19" Type="http://schemas.openxmlformats.org/officeDocument/2006/relationships/hyperlink" Target="http://sites.google.com/site/endihom/home/programming-language/android/article/introducing-glsurfaceview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://blog.naver.com/sei2001?Redirect=Log&amp;logNo=122314871" TargetMode="External"/><Relationship Id="rId52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aproject.tistory.com/tag/Android%203D" TargetMode="External"/><Relationship Id="rId14" Type="http://schemas.openxmlformats.org/officeDocument/2006/relationships/hyperlink" Target="http://aproject.tistory.com/category/Tutorials" TargetMode="External"/><Relationship Id="rId22" Type="http://schemas.openxmlformats.org/officeDocument/2006/relationships/hyperlink" Target="http://www.youtube.com/watch?v=4PRfVKzuUJ4&amp;fmt=18" TargetMode="External"/><Relationship Id="rId27" Type="http://schemas.openxmlformats.org/officeDocument/2006/relationships/hyperlink" Target="http://anddev.tistory.com/category/%EC%95%88%EB%93%9C%EB%A1%9C%EC%9D%B4%EB%93%9C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9.png"/><Relationship Id="rId43" Type="http://schemas.openxmlformats.org/officeDocument/2006/relationships/image" Target="media/image15.png"/><Relationship Id="rId48" Type="http://schemas.openxmlformats.org/officeDocument/2006/relationships/image" Target="media/image17.gif"/><Relationship Id="rId56" Type="http://schemas.openxmlformats.org/officeDocument/2006/relationships/hyperlink" Target="http://blog.naver.com/sei2001" TargetMode="External"/><Relationship Id="rId8" Type="http://schemas.openxmlformats.org/officeDocument/2006/relationships/hyperlink" Target="http://aproject.tistory.com/category/Tutorials" TargetMode="External"/><Relationship Id="rId51" Type="http://schemas.openxmlformats.org/officeDocument/2006/relationships/hyperlink" Target="http://www.droidnova.com/android-3d-game-tutorial-part-i,312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5101</Words>
  <Characters>29077</Characters>
  <Application>Microsoft Office Word</Application>
  <DocSecurity>0</DocSecurity>
  <Lines>242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5</cp:revision>
  <dcterms:created xsi:type="dcterms:W3CDTF">2011-03-18T01:27:00Z</dcterms:created>
  <dcterms:modified xsi:type="dcterms:W3CDTF">2011-03-18T08:56:00Z</dcterms:modified>
</cp:coreProperties>
</file>